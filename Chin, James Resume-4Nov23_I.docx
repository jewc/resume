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57BD5" w14:textId="77777777" w:rsidR="00AD097A" w:rsidRDefault="00B64289">
      <w:pPr>
        <w:pBdr>
          <w:bottom w:val="single" w:sz="6" w:space="0" w:color="FFFFFF"/>
        </w:pBdr>
        <w:spacing w:line="369" w:lineRule="atLeast"/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>JAMES CHIN</w:t>
      </w:r>
    </w:p>
    <w:p w14:paraId="74D9562C" w14:textId="126EC72F" w:rsidR="00315363" w:rsidRPr="00605C89" w:rsidRDefault="00B64289" w:rsidP="00605C89">
      <w:pPr>
        <w:pBdr>
          <w:bottom w:val="single" w:sz="6" w:space="0" w:color="FFFFFF"/>
        </w:pBdr>
        <w:spacing w:line="266" w:lineRule="atLeast"/>
        <w:jc w:val="center"/>
        <w:rPr>
          <w:sz w:val="20"/>
          <w:szCs w:val="20"/>
        </w:rPr>
      </w:pPr>
      <w:commentRangeStart w:id="0"/>
      <w:r>
        <w:rPr>
          <w:sz w:val="20"/>
          <w:szCs w:val="20"/>
        </w:rPr>
        <w:t>+267 570 9117</w:t>
      </w:r>
      <w:r w:rsidR="00A80B16">
        <w:rPr>
          <w:sz w:val="20"/>
          <w:szCs w:val="20"/>
        </w:rPr>
        <w:t xml:space="preserve"> | </w:t>
      </w:r>
      <w:r w:rsidR="00A80B16" w:rsidRPr="00AE753A">
        <w:rPr>
          <w:sz w:val="20"/>
          <w:szCs w:val="20"/>
        </w:rPr>
        <w:t>jamesewc@wharton.upenn.edu</w:t>
      </w:r>
      <w:commentRangeEnd w:id="0"/>
      <w:r w:rsidR="00152C11">
        <w:rPr>
          <w:rStyle w:val="CommentReference"/>
        </w:rPr>
        <w:commentReference w:id="0"/>
      </w:r>
    </w:p>
    <w:p w14:paraId="3B2F22F3" w14:textId="33E1B494" w:rsidR="00AD097A" w:rsidRDefault="00B64289">
      <w:pPr>
        <w:spacing w:before="60" w:line="220" w:lineRule="atLeast"/>
        <w:jc w:val="center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education</w:t>
      </w:r>
    </w:p>
    <w:p w14:paraId="1A5CAAB5" w14:textId="3785ED2B" w:rsidR="00AD097A" w:rsidRDefault="00B64289">
      <w:pPr>
        <w:tabs>
          <w:tab w:val="right" w:pos="10710"/>
        </w:tabs>
        <w:spacing w:line="266" w:lineRule="atLeast"/>
        <w:rPr>
          <w:rStyle w:val="fs11fw6"/>
          <w:b/>
          <w:bCs/>
          <w:sz w:val="20"/>
          <w:szCs w:val="20"/>
        </w:rPr>
      </w:pPr>
      <w:r>
        <w:rPr>
          <w:rStyle w:val="fs11fw6ttuoverflow-hidden"/>
          <w:b/>
          <w:bCs/>
          <w:caps/>
          <w:sz w:val="20"/>
          <w:szCs w:val="20"/>
        </w:rPr>
        <w:t>UNIVERSITY OF PENNSYLVANIA</w:t>
      </w:r>
      <w:r>
        <w:rPr>
          <w:rStyle w:val="fs11fw6"/>
          <w:b/>
          <w:bCs/>
          <w:caps/>
          <w:sz w:val="20"/>
          <w:szCs w:val="20"/>
        </w:rPr>
        <w:tab/>
      </w:r>
      <w:r>
        <w:rPr>
          <w:rStyle w:val="fs11fw6overflow-hidden"/>
          <w:b/>
          <w:bCs/>
          <w:sz w:val="20"/>
          <w:szCs w:val="20"/>
        </w:rPr>
        <w:t>Philadelphia, PA</w:t>
      </w:r>
    </w:p>
    <w:p w14:paraId="700DA0D7" w14:textId="613CF55A" w:rsidR="00AD097A" w:rsidRPr="00BB0252" w:rsidRDefault="00B64289" w:rsidP="00AE753A">
      <w:pPr>
        <w:tabs>
          <w:tab w:val="right" w:pos="10710"/>
        </w:tabs>
        <w:spacing w:line="266" w:lineRule="atLeast"/>
        <w:jc w:val="right"/>
        <w:rPr>
          <w:rStyle w:val="fs11fw6"/>
          <w:b/>
          <w:bCs/>
          <w:sz w:val="20"/>
          <w:szCs w:val="20"/>
        </w:rPr>
      </w:pPr>
      <w:r w:rsidRPr="00A9341F">
        <w:rPr>
          <w:rStyle w:val="fs11fw6fsioverflow-hidden"/>
          <w:b/>
          <w:bCs/>
          <w:i/>
          <w:iCs/>
          <w:sz w:val="20"/>
          <w:szCs w:val="20"/>
        </w:rPr>
        <w:t>Master of Business Administration Candidate</w:t>
      </w:r>
      <w:r w:rsidR="00A9341F" w:rsidRPr="00A9341F">
        <w:rPr>
          <w:rStyle w:val="fs11fw6fsioverflow-hidden"/>
          <w:b/>
          <w:bCs/>
          <w:i/>
          <w:iCs/>
          <w:sz w:val="20"/>
          <w:szCs w:val="20"/>
        </w:rPr>
        <w:t xml:space="preserve">, </w:t>
      </w:r>
      <w:r w:rsidR="00A9341F" w:rsidRPr="00A9341F">
        <w:rPr>
          <w:b/>
          <w:bCs/>
          <w:i/>
          <w:iCs/>
          <w:sz w:val="20"/>
          <w:szCs w:val="20"/>
        </w:rPr>
        <w:t>Major Finance, Strategic Management</w:t>
      </w:r>
      <w:r w:rsidRPr="00A9341F">
        <w:rPr>
          <w:rStyle w:val="fs11fw6"/>
          <w:b/>
          <w:bCs/>
          <w:i/>
          <w:iCs/>
          <w:sz w:val="20"/>
          <w:szCs w:val="20"/>
        </w:rPr>
        <w:tab/>
      </w:r>
      <w:r w:rsidRPr="00BB0252">
        <w:rPr>
          <w:rStyle w:val="fs11fw6overflow-hidden"/>
          <w:b/>
          <w:bCs/>
          <w:sz w:val="20"/>
          <w:szCs w:val="20"/>
        </w:rPr>
        <w:t>2023</w:t>
      </w:r>
      <w:r w:rsidR="00662137">
        <w:rPr>
          <w:sz w:val="20"/>
          <w:szCs w:val="20"/>
        </w:rPr>
        <w:t>–</w:t>
      </w:r>
      <w:r w:rsidRPr="00BB0252">
        <w:rPr>
          <w:rStyle w:val="fs11fw6overflow-hidden"/>
          <w:b/>
          <w:bCs/>
          <w:sz w:val="20"/>
          <w:szCs w:val="20"/>
        </w:rPr>
        <w:t>2025</w:t>
      </w:r>
    </w:p>
    <w:p w14:paraId="65DFAD0D" w14:textId="07682955" w:rsidR="00AD097A" w:rsidRPr="00A9341F" w:rsidRDefault="00B64289" w:rsidP="00662137">
      <w:pPr>
        <w:tabs>
          <w:tab w:val="left" w:pos="223"/>
        </w:tabs>
        <w:spacing w:line="205" w:lineRule="atLeast"/>
        <w:ind w:left="15"/>
        <w:rPr>
          <w:b/>
          <w:bCs/>
          <w:i/>
          <w:iCs/>
          <w:sz w:val="20"/>
          <w:szCs w:val="20"/>
        </w:rPr>
      </w:pPr>
      <w:commentRangeStart w:id="1"/>
      <w:r w:rsidRPr="00A9341F">
        <w:rPr>
          <w:b/>
          <w:bCs/>
          <w:i/>
          <w:iCs/>
          <w:sz w:val="20"/>
          <w:szCs w:val="20"/>
        </w:rPr>
        <w:t>Master</w:t>
      </w:r>
      <w:commentRangeEnd w:id="1"/>
      <w:r w:rsidR="00152C11">
        <w:rPr>
          <w:rStyle w:val="CommentReference"/>
        </w:rPr>
        <w:commentReference w:id="1"/>
      </w:r>
      <w:r w:rsidRPr="00A9341F">
        <w:rPr>
          <w:b/>
          <w:bCs/>
          <w:i/>
          <w:iCs/>
          <w:sz w:val="20"/>
          <w:szCs w:val="20"/>
        </w:rPr>
        <w:t xml:space="preserve"> of Computer and Information Technology Candidate</w:t>
      </w:r>
      <w:r w:rsidR="00920709">
        <w:rPr>
          <w:b/>
          <w:bCs/>
          <w:i/>
          <w:iCs/>
          <w:sz w:val="20"/>
          <w:szCs w:val="20"/>
        </w:rPr>
        <w:t>, 4.0 GPA</w:t>
      </w:r>
      <w:r w:rsidR="00A9341F" w:rsidRPr="00A9341F">
        <w:rPr>
          <w:b/>
          <w:bCs/>
          <w:i/>
          <w:iCs/>
          <w:sz w:val="20"/>
          <w:szCs w:val="20"/>
        </w:rPr>
        <w:tab/>
      </w:r>
      <w:r w:rsidR="00662137">
        <w:rPr>
          <w:b/>
          <w:bCs/>
          <w:i/>
          <w:iCs/>
          <w:sz w:val="20"/>
          <w:szCs w:val="20"/>
        </w:rPr>
        <w:t xml:space="preserve">      </w:t>
      </w:r>
      <w:r w:rsidR="00A9341F" w:rsidRPr="00A9341F">
        <w:rPr>
          <w:b/>
          <w:bCs/>
          <w:i/>
          <w:iCs/>
          <w:sz w:val="20"/>
          <w:szCs w:val="20"/>
        </w:rPr>
        <w:tab/>
      </w:r>
      <w:r w:rsidR="00A9341F" w:rsidRPr="00A9341F">
        <w:rPr>
          <w:b/>
          <w:bCs/>
          <w:i/>
          <w:iCs/>
          <w:sz w:val="20"/>
          <w:szCs w:val="20"/>
        </w:rPr>
        <w:tab/>
      </w:r>
      <w:r w:rsidR="002612F0">
        <w:rPr>
          <w:b/>
          <w:bCs/>
          <w:i/>
          <w:iCs/>
          <w:sz w:val="20"/>
          <w:szCs w:val="20"/>
        </w:rPr>
        <w:t xml:space="preserve">    </w:t>
      </w:r>
      <w:r w:rsidR="00A9341F" w:rsidRPr="00A9341F">
        <w:rPr>
          <w:b/>
          <w:bCs/>
          <w:i/>
          <w:iCs/>
          <w:sz w:val="20"/>
          <w:szCs w:val="20"/>
        </w:rPr>
        <w:tab/>
        <w:t xml:space="preserve">    </w:t>
      </w:r>
      <w:r w:rsidR="002612F0">
        <w:rPr>
          <w:b/>
          <w:bCs/>
          <w:i/>
          <w:iCs/>
          <w:sz w:val="20"/>
          <w:szCs w:val="20"/>
        </w:rPr>
        <w:tab/>
        <w:t xml:space="preserve">         </w:t>
      </w:r>
      <w:r w:rsidRPr="00BB0252">
        <w:rPr>
          <w:b/>
          <w:bCs/>
          <w:sz w:val="20"/>
          <w:szCs w:val="20"/>
        </w:rPr>
        <w:t>2022</w:t>
      </w:r>
      <w:r w:rsidR="00662137">
        <w:rPr>
          <w:sz w:val="20"/>
          <w:szCs w:val="20"/>
        </w:rPr>
        <w:t>–</w:t>
      </w:r>
      <w:r w:rsidRPr="00BB0252">
        <w:rPr>
          <w:b/>
          <w:bCs/>
          <w:sz w:val="20"/>
          <w:szCs w:val="20"/>
        </w:rPr>
        <w:t>202</w:t>
      </w:r>
      <w:r w:rsidR="00AE753A">
        <w:rPr>
          <w:b/>
          <w:bCs/>
          <w:sz w:val="20"/>
          <w:szCs w:val="20"/>
        </w:rPr>
        <w:t>4</w:t>
      </w:r>
    </w:p>
    <w:p w14:paraId="50FEB0F3" w14:textId="3F255261" w:rsidR="00AD097A" w:rsidRDefault="00B64289" w:rsidP="00850632">
      <w:pPr>
        <w:numPr>
          <w:ilvl w:val="0"/>
          <w:numId w:val="1"/>
        </w:numPr>
        <w:spacing w:line="205" w:lineRule="atLeast"/>
        <w:ind w:left="330" w:hanging="268"/>
        <w:rPr>
          <w:sz w:val="20"/>
          <w:szCs w:val="20"/>
        </w:rPr>
      </w:pPr>
      <w:r w:rsidRPr="2C6196B9">
        <w:rPr>
          <w:sz w:val="20"/>
          <w:szCs w:val="20"/>
        </w:rPr>
        <w:t xml:space="preserve">Recipient of </w:t>
      </w:r>
      <w:commentRangeStart w:id="2"/>
      <w:r w:rsidRPr="2C6196B9">
        <w:rPr>
          <w:sz w:val="20"/>
          <w:szCs w:val="20"/>
        </w:rPr>
        <w:t>Rajaratnam</w:t>
      </w:r>
      <w:r w:rsidR="00B876AD">
        <w:rPr>
          <w:sz w:val="20"/>
          <w:szCs w:val="20"/>
        </w:rPr>
        <w:t xml:space="preserve"> Endowed</w:t>
      </w:r>
      <w:r w:rsidR="00C117D3">
        <w:rPr>
          <w:sz w:val="20"/>
          <w:szCs w:val="20"/>
        </w:rPr>
        <w:t xml:space="preserve"> </w:t>
      </w:r>
      <w:r w:rsidRPr="2C6196B9">
        <w:rPr>
          <w:sz w:val="20"/>
          <w:szCs w:val="20"/>
        </w:rPr>
        <w:t xml:space="preserve">MBA Fellowship </w:t>
      </w:r>
      <w:commentRangeEnd w:id="2"/>
      <w:r w:rsidR="00152C11">
        <w:rPr>
          <w:rStyle w:val="CommentReference"/>
        </w:rPr>
        <w:commentReference w:id="2"/>
      </w:r>
      <w:r w:rsidRPr="2C6196B9">
        <w:rPr>
          <w:sz w:val="20"/>
          <w:szCs w:val="20"/>
        </w:rPr>
        <w:t>for outstanding academic, professional, and personal accomplishments</w:t>
      </w:r>
      <w:r w:rsidR="00BD7E72">
        <w:rPr>
          <w:sz w:val="20"/>
          <w:szCs w:val="20"/>
        </w:rPr>
        <w:t xml:space="preserve"> (awarded </w:t>
      </w:r>
      <w:r w:rsidR="00956D8B">
        <w:rPr>
          <w:sz w:val="20"/>
          <w:szCs w:val="20"/>
        </w:rPr>
        <w:t xml:space="preserve">from </w:t>
      </w:r>
      <w:r w:rsidR="00B876AD">
        <w:rPr>
          <w:sz w:val="20"/>
          <w:szCs w:val="20"/>
        </w:rPr>
        <w:t>over hundreds of applicants</w:t>
      </w:r>
      <w:r w:rsidR="00BD7E72">
        <w:rPr>
          <w:sz w:val="20"/>
          <w:szCs w:val="20"/>
        </w:rPr>
        <w:t>)</w:t>
      </w:r>
    </w:p>
    <w:p w14:paraId="573404E8" w14:textId="3A391C34" w:rsidR="004301B9" w:rsidRDefault="004301B9" w:rsidP="00730A2E">
      <w:pPr>
        <w:numPr>
          <w:ilvl w:val="0"/>
          <w:numId w:val="1"/>
        </w:numPr>
        <w:spacing w:line="205" w:lineRule="atLeast"/>
        <w:ind w:left="330" w:hanging="268"/>
        <w:rPr>
          <w:sz w:val="20"/>
          <w:szCs w:val="20"/>
        </w:rPr>
      </w:pPr>
      <w:r>
        <w:rPr>
          <w:sz w:val="20"/>
          <w:szCs w:val="20"/>
        </w:rPr>
        <w:t>Member:</w:t>
      </w:r>
      <w:r w:rsidR="001F064F">
        <w:rPr>
          <w:sz w:val="20"/>
          <w:szCs w:val="20"/>
        </w:rPr>
        <w:t xml:space="preserve"> Wharton </w:t>
      </w:r>
      <w:r>
        <w:rPr>
          <w:sz w:val="20"/>
          <w:szCs w:val="20"/>
        </w:rPr>
        <w:t>Restructuring and Distressed Investing Club;</w:t>
      </w:r>
      <w:r w:rsidR="001F064F">
        <w:rPr>
          <w:sz w:val="20"/>
          <w:szCs w:val="20"/>
        </w:rPr>
        <w:t xml:space="preserve"> Wharton </w:t>
      </w:r>
      <w:r>
        <w:rPr>
          <w:sz w:val="20"/>
          <w:szCs w:val="20"/>
        </w:rPr>
        <w:t xml:space="preserve">Finance Club; </w:t>
      </w:r>
      <w:r w:rsidR="001F064F">
        <w:rPr>
          <w:sz w:val="20"/>
          <w:szCs w:val="20"/>
        </w:rPr>
        <w:t>Wharton Investment Management Fund</w:t>
      </w:r>
    </w:p>
    <w:p w14:paraId="02624CF6" w14:textId="5DF74DE2" w:rsidR="00B14686" w:rsidRDefault="00925F52" w:rsidP="00730A2E">
      <w:pPr>
        <w:numPr>
          <w:ilvl w:val="0"/>
          <w:numId w:val="1"/>
        </w:numPr>
        <w:spacing w:line="205" w:lineRule="atLeast"/>
        <w:ind w:left="330" w:hanging="268"/>
        <w:rPr>
          <w:sz w:val="20"/>
          <w:szCs w:val="20"/>
        </w:rPr>
      </w:pPr>
      <w:r>
        <w:rPr>
          <w:sz w:val="20"/>
          <w:szCs w:val="20"/>
        </w:rPr>
        <w:t>Leadership</w:t>
      </w:r>
      <w:r w:rsidR="3BCE5845" w:rsidRPr="2C6196B9">
        <w:rPr>
          <w:sz w:val="20"/>
          <w:szCs w:val="20"/>
        </w:rPr>
        <w:t>:</w:t>
      </w:r>
      <w:r w:rsidR="00730A2E">
        <w:rPr>
          <w:sz w:val="20"/>
          <w:szCs w:val="20"/>
        </w:rPr>
        <w:t xml:space="preserve"> Real Estate Club, VP Finance;</w:t>
      </w:r>
      <w:r w:rsidR="3BCE5845" w:rsidRPr="00730A2E">
        <w:rPr>
          <w:sz w:val="20"/>
          <w:szCs w:val="20"/>
        </w:rPr>
        <w:t xml:space="preserve"> </w:t>
      </w:r>
      <w:r w:rsidR="007D51A7">
        <w:rPr>
          <w:sz w:val="20"/>
          <w:szCs w:val="20"/>
        </w:rPr>
        <w:t xml:space="preserve">Stevens Center for Innovation in Finance, </w:t>
      </w:r>
      <w:r w:rsidR="00006FA1" w:rsidRPr="00730A2E">
        <w:rPr>
          <w:sz w:val="20"/>
          <w:szCs w:val="20"/>
        </w:rPr>
        <w:t xml:space="preserve">Teaching Fellow for Essentials of </w:t>
      </w:r>
      <w:r w:rsidR="00FA7B31">
        <w:rPr>
          <w:sz w:val="20"/>
          <w:szCs w:val="20"/>
        </w:rPr>
        <w:t xml:space="preserve">Personal </w:t>
      </w:r>
      <w:r w:rsidR="00006FA1" w:rsidRPr="00730A2E">
        <w:rPr>
          <w:sz w:val="20"/>
          <w:szCs w:val="20"/>
        </w:rPr>
        <w:t xml:space="preserve">Finance </w:t>
      </w:r>
      <w:r w:rsidR="00393BB5" w:rsidRPr="00730A2E">
        <w:rPr>
          <w:sz w:val="20"/>
          <w:szCs w:val="20"/>
        </w:rPr>
        <w:t>(</w:t>
      </w:r>
      <w:r w:rsidR="003511D0" w:rsidRPr="00730A2E">
        <w:rPr>
          <w:sz w:val="20"/>
          <w:szCs w:val="20"/>
        </w:rPr>
        <w:t>mentor</w:t>
      </w:r>
      <w:r w:rsidR="00393BB5" w:rsidRPr="00730A2E">
        <w:rPr>
          <w:sz w:val="20"/>
          <w:szCs w:val="20"/>
        </w:rPr>
        <w:t xml:space="preserve"> high school students in underserved communities)</w:t>
      </w:r>
      <w:r w:rsidR="00A54682">
        <w:rPr>
          <w:sz w:val="20"/>
          <w:szCs w:val="20"/>
        </w:rPr>
        <w:t xml:space="preserve">; </w:t>
      </w:r>
      <w:r w:rsidR="003511D0" w:rsidRPr="00730A2E">
        <w:rPr>
          <w:sz w:val="20"/>
          <w:szCs w:val="20"/>
        </w:rPr>
        <w:t>Common Cents</w:t>
      </w:r>
      <w:r w:rsidR="00A54682">
        <w:rPr>
          <w:sz w:val="20"/>
          <w:szCs w:val="20"/>
        </w:rPr>
        <w:t>, Board Member</w:t>
      </w:r>
      <w:r w:rsidR="00112AD4" w:rsidRPr="00730A2E">
        <w:rPr>
          <w:sz w:val="20"/>
          <w:szCs w:val="20"/>
        </w:rPr>
        <w:t xml:space="preserve"> (</w:t>
      </w:r>
      <w:r w:rsidR="006653D8" w:rsidRPr="00730A2E">
        <w:rPr>
          <w:sz w:val="20"/>
          <w:szCs w:val="20"/>
        </w:rPr>
        <w:t>lead</w:t>
      </w:r>
      <w:r w:rsidR="004018E1" w:rsidRPr="00730A2E">
        <w:rPr>
          <w:sz w:val="20"/>
          <w:szCs w:val="20"/>
        </w:rPr>
        <w:t xml:space="preserve"> programming</w:t>
      </w:r>
      <w:r w:rsidR="00112AD4" w:rsidRPr="00730A2E">
        <w:rPr>
          <w:sz w:val="20"/>
          <w:szCs w:val="20"/>
        </w:rPr>
        <w:t xml:space="preserve"> to promote personal finance literacy</w:t>
      </w:r>
      <w:r w:rsidR="006653D8" w:rsidRPr="00730A2E">
        <w:rPr>
          <w:sz w:val="20"/>
          <w:szCs w:val="20"/>
        </w:rPr>
        <w:t xml:space="preserve"> among Wharton </w:t>
      </w:r>
      <w:r w:rsidR="00A05112" w:rsidRPr="00730A2E">
        <w:rPr>
          <w:sz w:val="20"/>
          <w:szCs w:val="20"/>
        </w:rPr>
        <w:t>community</w:t>
      </w:r>
      <w:r w:rsidR="00112AD4" w:rsidRPr="00730A2E">
        <w:rPr>
          <w:sz w:val="20"/>
          <w:szCs w:val="20"/>
        </w:rPr>
        <w:t>)</w:t>
      </w:r>
      <w:r w:rsidR="004301B9">
        <w:rPr>
          <w:sz w:val="20"/>
          <w:szCs w:val="20"/>
        </w:rPr>
        <w:t>; Fintech Club, Media Lead</w:t>
      </w:r>
    </w:p>
    <w:p w14:paraId="665C194B" w14:textId="1E04F176" w:rsidR="003564A1" w:rsidRPr="00464287" w:rsidRDefault="00886A8E" w:rsidP="00464287">
      <w:pPr>
        <w:numPr>
          <w:ilvl w:val="0"/>
          <w:numId w:val="1"/>
        </w:numPr>
        <w:spacing w:line="205" w:lineRule="atLeast"/>
        <w:ind w:left="330" w:hanging="268"/>
        <w:rPr>
          <w:sz w:val="20"/>
          <w:szCs w:val="20"/>
        </w:rPr>
      </w:pPr>
      <w:r>
        <w:rPr>
          <w:sz w:val="20"/>
          <w:szCs w:val="20"/>
        </w:rPr>
        <w:t>Competition</w:t>
      </w:r>
      <w:r w:rsidR="00EC1D1F">
        <w:rPr>
          <w:sz w:val="20"/>
          <w:szCs w:val="20"/>
        </w:rPr>
        <w:t>:</w:t>
      </w:r>
      <w:r w:rsidR="004301B9">
        <w:rPr>
          <w:sz w:val="20"/>
          <w:szCs w:val="20"/>
        </w:rPr>
        <w:t xml:space="preserve"> </w:t>
      </w:r>
      <w:r w:rsidR="00C74EFB">
        <w:rPr>
          <w:sz w:val="20"/>
          <w:szCs w:val="20"/>
        </w:rPr>
        <w:t xml:space="preserve">UCLA </w:t>
      </w:r>
      <w:r w:rsidR="00464287">
        <w:rPr>
          <w:sz w:val="20"/>
          <w:szCs w:val="20"/>
        </w:rPr>
        <w:t>Credit Pitch</w:t>
      </w:r>
      <w:r w:rsidR="00E77737">
        <w:rPr>
          <w:sz w:val="20"/>
          <w:szCs w:val="20"/>
        </w:rPr>
        <w:t xml:space="preserve">, </w:t>
      </w:r>
      <w:r w:rsidR="00464287">
        <w:rPr>
          <w:sz w:val="20"/>
          <w:szCs w:val="20"/>
        </w:rPr>
        <w:t>Nov</w:t>
      </w:r>
      <w:r w:rsidR="00E77737">
        <w:rPr>
          <w:sz w:val="20"/>
          <w:szCs w:val="20"/>
        </w:rPr>
        <w:t>.</w:t>
      </w:r>
      <w:r w:rsidR="00464287">
        <w:rPr>
          <w:sz w:val="20"/>
          <w:szCs w:val="20"/>
        </w:rPr>
        <w:t xml:space="preserve"> 2023</w:t>
      </w:r>
      <w:r w:rsidR="0073098C">
        <w:rPr>
          <w:sz w:val="20"/>
          <w:szCs w:val="20"/>
        </w:rPr>
        <w:t xml:space="preserve"> </w:t>
      </w:r>
      <w:r w:rsidR="00C74EFB">
        <w:rPr>
          <w:sz w:val="20"/>
          <w:szCs w:val="20"/>
        </w:rPr>
        <w:t>(2</w:t>
      </w:r>
      <w:r w:rsidR="00C74EFB" w:rsidRPr="00C74EFB">
        <w:rPr>
          <w:sz w:val="20"/>
          <w:szCs w:val="20"/>
          <w:vertAlign w:val="superscript"/>
        </w:rPr>
        <w:t>nd</w:t>
      </w:r>
      <w:r w:rsidR="00C74EFB">
        <w:rPr>
          <w:sz w:val="20"/>
          <w:szCs w:val="20"/>
        </w:rPr>
        <w:t xml:space="preserve"> </w:t>
      </w:r>
      <w:r w:rsidR="00D73B90">
        <w:rPr>
          <w:sz w:val="20"/>
          <w:szCs w:val="20"/>
        </w:rPr>
        <w:t>place</w:t>
      </w:r>
      <w:r w:rsidR="00C74EFB">
        <w:rPr>
          <w:sz w:val="20"/>
          <w:szCs w:val="20"/>
        </w:rPr>
        <w:t>)</w:t>
      </w:r>
      <w:r w:rsidR="00464287">
        <w:rPr>
          <w:sz w:val="20"/>
          <w:szCs w:val="20"/>
        </w:rPr>
        <w:t xml:space="preserve">; </w:t>
      </w:r>
      <w:r w:rsidR="004301B9">
        <w:rPr>
          <w:sz w:val="20"/>
          <w:szCs w:val="20"/>
        </w:rPr>
        <w:t xml:space="preserve">Neuberger Berman </w:t>
      </w:r>
      <w:r w:rsidR="00780897">
        <w:rPr>
          <w:sz w:val="20"/>
          <w:szCs w:val="20"/>
        </w:rPr>
        <w:t>Sustainab</w:t>
      </w:r>
      <w:r w:rsidR="003564A1">
        <w:rPr>
          <w:sz w:val="20"/>
          <w:szCs w:val="20"/>
        </w:rPr>
        <w:t>le</w:t>
      </w:r>
      <w:r w:rsidR="00780897">
        <w:rPr>
          <w:sz w:val="20"/>
          <w:szCs w:val="20"/>
        </w:rPr>
        <w:t xml:space="preserve"> Investing Challenge</w:t>
      </w:r>
      <w:r w:rsidR="00E77737">
        <w:rPr>
          <w:sz w:val="20"/>
          <w:szCs w:val="20"/>
        </w:rPr>
        <w:t xml:space="preserve">, </w:t>
      </w:r>
      <w:r w:rsidR="0021091A">
        <w:rPr>
          <w:sz w:val="20"/>
          <w:szCs w:val="20"/>
        </w:rPr>
        <w:t>Nov</w:t>
      </w:r>
      <w:r w:rsidR="00E77737">
        <w:rPr>
          <w:sz w:val="20"/>
          <w:szCs w:val="20"/>
        </w:rPr>
        <w:t>.</w:t>
      </w:r>
      <w:r w:rsidR="0021091A">
        <w:rPr>
          <w:sz w:val="20"/>
          <w:szCs w:val="20"/>
        </w:rPr>
        <w:t xml:space="preserve"> 2023</w:t>
      </w:r>
    </w:p>
    <w:p w14:paraId="536BC365" w14:textId="316C2E21" w:rsidR="00A80B16" w:rsidRDefault="00C819A9" w:rsidP="00604276">
      <w:pPr>
        <w:numPr>
          <w:ilvl w:val="0"/>
          <w:numId w:val="1"/>
        </w:numPr>
        <w:spacing w:line="205" w:lineRule="atLeast"/>
        <w:ind w:left="330" w:hanging="268"/>
        <w:rPr>
          <w:sz w:val="20"/>
          <w:szCs w:val="20"/>
        </w:rPr>
      </w:pPr>
      <w:r>
        <w:rPr>
          <w:sz w:val="20"/>
          <w:szCs w:val="20"/>
        </w:rPr>
        <w:t>Selected Coursework:</w:t>
      </w:r>
      <w:r w:rsidR="00B90C0C">
        <w:rPr>
          <w:sz w:val="20"/>
          <w:szCs w:val="20"/>
        </w:rPr>
        <w:t xml:space="preserve"> </w:t>
      </w:r>
      <w:r>
        <w:rPr>
          <w:sz w:val="20"/>
          <w:szCs w:val="20"/>
        </w:rPr>
        <w:t>Corporate Restructuring</w:t>
      </w:r>
      <w:r w:rsidR="005E0760">
        <w:rPr>
          <w:sz w:val="20"/>
          <w:szCs w:val="20"/>
        </w:rPr>
        <w:t>, Real Estate</w:t>
      </w:r>
      <w:r w:rsidR="00B90C0C">
        <w:rPr>
          <w:sz w:val="20"/>
          <w:szCs w:val="20"/>
        </w:rPr>
        <w:t xml:space="preserve"> Analysis and Investments</w:t>
      </w:r>
      <w:r w:rsidR="005E0760">
        <w:rPr>
          <w:sz w:val="20"/>
          <w:szCs w:val="20"/>
        </w:rPr>
        <w:t xml:space="preserve">, </w:t>
      </w:r>
      <w:r w:rsidR="00941D7B">
        <w:rPr>
          <w:sz w:val="20"/>
          <w:szCs w:val="20"/>
        </w:rPr>
        <w:t>Foundations of Teamwork and Leadership</w:t>
      </w:r>
    </w:p>
    <w:p w14:paraId="3E3EBA51" w14:textId="77777777" w:rsidR="00AD097A" w:rsidRDefault="00B64289" w:rsidP="00604276">
      <w:pPr>
        <w:tabs>
          <w:tab w:val="right" w:pos="10710"/>
        </w:tabs>
        <w:spacing w:before="60" w:line="266" w:lineRule="atLeast"/>
        <w:rPr>
          <w:rStyle w:val="fs11fw6"/>
          <w:b/>
          <w:bCs/>
          <w:sz w:val="20"/>
          <w:szCs w:val="20"/>
        </w:rPr>
      </w:pPr>
      <w:r>
        <w:rPr>
          <w:rStyle w:val="fs11fw6ttuoverflow-hidden"/>
          <w:b/>
          <w:bCs/>
          <w:caps/>
          <w:sz w:val="20"/>
          <w:szCs w:val="20"/>
        </w:rPr>
        <w:t>DARTMOUTH COLLEGE</w:t>
      </w:r>
      <w:r>
        <w:rPr>
          <w:rStyle w:val="fs11fw6"/>
          <w:b/>
          <w:bCs/>
          <w:caps/>
          <w:sz w:val="20"/>
          <w:szCs w:val="20"/>
        </w:rPr>
        <w:tab/>
      </w:r>
      <w:r>
        <w:rPr>
          <w:rStyle w:val="fs11fw6overflow-hidden"/>
          <w:b/>
          <w:bCs/>
          <w:sz w:val="20"/>
          <w:szCs w:val="20"/>
        </w:rPr>
        <w:t>Hanover, NH</w:t>
      </w:r>
    </w:p>
    <w:p w14:paraId="077E963D" w14:textId="6BEF0B3A" w:rsidR="00AD097A" w:rsidRDefault="00B64289">
      <w:pPr>
        <w:tabs>
          <w:tab w:val="right" w:pos="10710"/>
        </w:tabs>
        <w:spacing w:line="266" w:lineRule="atLeast"/>
        <w:rPr>
          <w:rStyle w:val="fs11fw6"/>
          <w:b/>
          <w:bCs/>
          <w:sz w:val="20"/>
          <w:szCs w:val="20"/>
        </w:rPr>
      </w:pPr>
      <w:r>
        <w:rPr>
          <w:rStyle w:val="fs11fw6fsioverflow-hidden"/>
          <w:b/>
          <w:bCs/>
          <w:i/>
          <w:iCs/>
          <w:sz w:val="20"/>
          <w:szCs w:val="20"/>
        </w:rPr>
        <w:t>Bachelor of Engineering, 3.69 GPA</w:t>
      </w:r>
      <w:r>
        <w:rPr>
          <w:rStyle w:val="fs11fw6"/>
          <w:b/>
          <w:bCs/>
          <w:i/>
          <w:iCs/>
          <w:sz w:val="20"/>
          <w:szCs w:val="20"/>
        </w:rPr>
        <w:tab/>
      </w:r>
      <w:r>
        <w:rPr>
          <w:rStyle w:val="fs11fw6overflow-hidden"/>
          <w:b/>
          <w:bCs/>
          <w:sz w:val="20"/>
          <w:szCs w:val="20"/>
        </w:rPr>
        <w:t>2013</w:t>
      </w:r>
      <w:r w:rsidR="00662137">
        <w:rPr>
          <w:sz w:val="20"/>
          <w:szCs w:val="20"/>
        </w:rPr>
        <w:t>–</w:t>
      </w:r>
      <w:r>
        <w:rPr>
          <w:rStyle w:val="fs11fw6overflow-hidden"/>
          <w:b/>
          <w:bCs/>
          <w:sz w:val="20"/>
          <w:szCs w:val="20"/>
        </w:rPr>
        <w:t>2015</w:t>
      </w:r>
    </w:p>
    <w:p w14:paraId="6F48B518" w14:textId="061B7938" w:rsidR="00AD097A" w:rsidRDefault="00B64289" w:rsidP="00417091">
      <w:pPr>
        <w:numPr>
          <w:ilvl w:val="0"/>
          <w:numId w:val="2"/>
        </w:numPr>
        <w:spacing w:line="205" w:lineRule="atLeast"/>
        <w:ind w:left="330" w:hanging="268"/>
        <w:rPr>
          <w:sz w:val="20"/>
          <w:szCs w:val="20"/>
        </w:rPr>
      </w:pPr>
      <w:commentRangeStart w:id="3"/>
      <w:r>
        <w:rPr>
          <w:sz w:val="20"/>
          <w:szCs w:val="20"/>
        </w:rPr>
        <w:t>Student</w:t>
      </w:r>
      <w:commentRangeEnd w:id="3"/>
      <w:r w:rsidR="00152C11">
        <w:rPr>
          <w:rStyle w:val="CommentReference"/>
        </w:rPr>
        <w:commentReference w:id="3"/>
      </w:r>
      <w:r>
        <w:rPr>
          <w:sz w:val="20"/>
          <w:szCs w:val="20"/>
        </w:rPr>
        <w:t xml:space="preserve"> Speaker Dartmouth Engineering Investiture; selected for embodying key qualities of a Dartmouth Engineer</w:t>
      </w:r>
      <w:r w:rsidR="00C117D3">
        <w:rPr>
          <w:sz w:val="20"/>
          <w:szCs w:val="20"/>
        </w:rPr>
        <w:t xml:space="preserve">, Student Leader for Vox Masters (led weekly public speaking sessions at Rockefeller Center for Public Policy and Social Sciences)  </w:t>
      </w:r>
    </w:p>
    <w:p w14:paraId="53584AC9" w14:textId="6CBB4DDD" w:rsidR="00AD097A" w:rsidRDefault="00B64289">
      <w:pPr>
        <w:tabs>
          <w:tab w:val="right" w:pos="10710"/>
        </w:tabs>
        <w:spacing w:line="266" w:lineRule="atLeast"/>
        <w:rPr>
          <w:rStyle w:val="fs11fw6"/>
          <w:b/>
          <w:bCs/>
          <w:sz w:val="20"/>
          <w:szCs w:val="20"/>
        </w:rPr>
      </w:pPr>
      <w:r>
        <w:rPr>
          <w:rStyle w:val="fs11fw6ttuoverflow-hidden"/>
          <w:b/>
          <w:bCs/>
          <w:caps/>
          <w:sz w:val="20"/>
          <w:szCs w:val="20"/>
        </w:rPr>
        <w:t>BRANDEIS UNIVERSITY</w:t>
      </w:r>
      <w:r>
        <w:rPr>
          <w:rStyle w:val="fs11fw6"/>
          <w:b/>
          <w:bCs/>
          <w:caps/>
          <w:sz w:val="20"/>
          <w:szCs w:val="20"/>
        </w:rPr>
        <w:tab/>
      </w:r>
      <w:r>
        <w:rPr>
          <w:rStyle w:val="fs11fw6overflow-hidden"/>
          <w:b/>
          <w:bCs/>
          <w:sz w:val="20"/>
          <w:szCs w:val="20"/>
        </w:rPr>
        <w:t>Waltham, MA</w:t>
      </w:r>
    </w:p>
    <w:p w14:paraId="7D39DE9A" w14:textId="14EE4E91" w:rsidR="00AD097A" w:rsidRDefault="00B64289">
      <w:pPr>
        <w:tabs>
          <w:tab w:val="right" w:pos="10710"/>
        </w:tabs>
        <w:spacing w:line="266" w:lineRule="atLeast"/>
        <w:rPr>
          <w:rStyle w:val="fs11fw6"/>
          <w:b/>
          <w:bCs/>
          <w:sz w:val="20"/>
          <w:szCs w:val="20"/>
        </w:rPr>
      </w:pPr>
      <w:r>
        <w:rPr>
          <w:rStyle w:val="fs11fw6fsioverflow-hidden"/>
          <w:b/>
          <w:bCs/>
          <w:i/>
          <w:iCs/>
          <w:sz w:val="20"/>
          <w:szCs w:val="20"/>
        </w:rPr>
        <w:t>Bachelor of Arts</w:t>
      </w:r>
      <w:r w:rsidR="00A9341F">
        <w:rPr>
          <w:rStyle w:val="fs11fw6fsioverflow-hidden"/>
          <w:b/>
          <w:bCs/>
          <w:i/>
          <w:iCs/>
          <w:sz w:val="20"/>
          <w:szCs w:val="20"/>
        </w:rPr>
        <w:t>, 3.99 GPA</w:t>
      </w:r>
      <w:r w:rsidR="007C02BE">
        <w:rPr>
          <w:rStyle w:val="fs11fw6fsioverflow-hidden"/>
          <w:b/>
          <w:bCs/>
          <w:i/>
          <w:iCs/>
          <w:sz w:val="20"/>
          <w:szCs w:val="20"/>
        </w:rPr>
        <w:t xml:space="preserve"> (Completed Dual Degree with Dartmouth College)</w:t>
      </w:r>
      <w:r>
        <w:rPr>
          <w:rStyle w:val="fs11fw6"/>
          <w:b/>
          <w:bCs/>
          <w:i/>
          <w:iCs/>
          <w:sz w:val="20"/>
          <w:szCs w:val="20"/>
        </w:rPr>
        <w:tab/>
      </w:r>
      <w:r>
        <w:rPr>
          <w:rStyle w:val="fs11fw6overflow-hidden"/>
          <w:b/>
          <w:bCs/>
          <w:sz w:val="20"/>
          <w:szCs w:val="20"/>
        </w:rPr>
        <w:t>2010</w:t>
      </w:r>
      <w:r w:rsidR="00662137">
        <w:rPr>
          <w:sz w:val="20"/>
          <w:szCs w:val="20"/>
        </w:rPr>
        <w:t>–</w:t>
      </w:r>
      <w:r>
        <w:rPr>
          <w:rStyle w:val="fs11fw6overflow-hidden"/>
          <w:b/>
          <w:bCs/>
          <w:sz w:val="20"/>
          <w:szCs w:val="20"/>
        </w:rPr>
        <w:t>2015</w:t>
      </w:r>
    </w:p>
    <w:p w14:paraId="301DB521" w14:textId="6EC9626F" w:rsidR="00AD097A" w:rsidRDefault="00B64289" w:rsidP="00C117D3">
      <w:pPr>
        <w:tabs>
          <w:tab w:val="left" w:pos="223"/>
        </w:tabs>
        <w:spacing w:line="205" w:lineRule="atLeast"/>
        <w:ind w:left="15"/>
        <w:rPr>
          <w:sz w:val="20"/>
          <w:szCs w:val="20"/>
        </w:rPr>
      </w:pPr>
      <w:r>
        <w:rPr>
          <w:sz w:val="20"/>
          <w:szCs w:val="20"/>
        </w:rPr>
        <w:t xml:space="preserve">Bachelor of Arts: Majors in Economics and Biochemistry, Minor in Mathematics, </w:t>
      </w:r>
      <w:r w:rsidR="0007559F">
        <w:rPr>
          <w:sz w:val="20"/>
          <w:szCs w:val="20"/>
        </w:rPr>
        <w:t>m</w:t>
      </w:r>
      <w:r>
        <w:rPr>
          <w:sz w:val="20"/>
          <w:szCs w:val="20"/>
        </w:rPr>
        <w:t xml:space="preserve">agna </w:t>
      </w:r>
      <w:r w:rsidR="0007559F">
        <w:rPr>
          <w:sz w:val="20"/>
          <w:szCs w:val="20"/>
        </w:rPr>
        <w:t>c</w:t>
      </w:r>
      <w:r>
        <w:rPr>
          <w:sz w:val="20"/>
          <w:szCs w:val="20"/>
        </w:rPr>
        <w:t xml:space="preserve">um </w:t>
      </w:r>
      <w:r w:rsidR="0007559F">
        <w:rPr>
          <w:sz w:val="20"/>
          <w:szCs w:val="20"/>
        </w:rPr>
        <w:t>l</w:t>
      </w:r>
      <w:r>
        <w:rPr>
          <w:sz w:val="20"/>
          <w:szCs w:val="20"/>
        </w:rPr>
        <w:t>aude</w:t>
      </w:r>
    </w:p>
    <w:p w14:paraId="7EBA7E23" w14:textId="1EA9A7A1" w:rsidR="00AD097A" w:rsidRPr="00604276" w:rsidRDefault="00DE297E" w:rsidP="00417091">
      <w:pPr>
        <w:numPr>
          <w:ilvl w:val="0"/>
          <w:numId w:val="2"/>
        </w:numPr>
        <w:spacing w:line="205" w:lineRule="atLeast"/>
        <w:ind w:left="330" w:hanging="268"/>
        <w:rPr>
          <w:sz w:val="20"/>
          <w:szCs w:val="20"/>
        </w:rPr>
      </w:pPr>
      <w:r>
        <w:rPr>
          <w:sz w:val="20"/>
          <w:szCs w:val="20"/>
        </w:rPr>
        <w:t xml:space="preserve">Treasurer of Brandeis </w:t>
      </w:r>
      <w:r w:rsidR="00D36CFA" w:rsidRPr="00C117D3">
        <w:rPr>
          <w:sz w:val="20"/>
          <w:szCs w:val="20"/>
        </w:rPr>
        <w:t xml:space="preserve">Varsity Crew Team; </w:t>
      </w:r>
      <w:r>
        <w:rPr>
          <w:sz w:val="20"/>
          <w:szCs w:val="20"/>
        </w:rPr>
        <w:t>Recipient of Wien International Scholarship</w:t>
      </w:r>
      <w:r w:rsidR="003926A5">
        <w:rPr>
          <w:sz w:val="20"/>
          <w:szCs w:val="20"/>
        </w:rPr>
        <w:t xml:space="preserve"> full tuition scholarship</w:t>
      </w:r>
      <w:r w:rsidR="004A111C">
        <w:rPr>
          <w:sz w:val="20"/>
          <w:szCs w:val="20"/>
        </w:rPr>
        <w:t xml:space="preserve"> for outstandin</w:t>
      </w:r>
      <w:r w:rsidR="00196E61">
        <w:rPr>
          <w:sz w:val="20"/>
          <w:szCs w:val="20"/>
        </w:rPr>
        <w:t>g academic achievement,</w:t>
      </w:r>
      <w:r w:rsidR="005869DE">
        <w:rPr>
          <w:sz w:val="20"/>
          <w:szCs w:val="20"/>
        </w:rPr>
        <w:t xml:space="preserve"> and extracurricular involvement</w:t>
      </w:r>
      <w:r w:rsidR="00E04D5E">
        <w:rPr>
          <w:sz w:val="20"/>
          <w:szCs w:val="20"/>
        </w:rPr>
        <w:t xml:space="preserve"> </w:t>
      </w:r>
    </w:p>
    <w:p w14:paraId="53860C09" w14:textId="77777777" w:rsidR="00AD097A" w:rsidRDefault="00B64289">
      <w:pPr>
        <w:spacing w:before="60" w:line="220" w:lineRule="atLeast"/>
        <w:jc w:val="center"/>
        <w:rPr>
          <w:b/>
          <w:bCs/>
          <w:caps/>
          <w:sz w:val="22"/>
          <w:szCs w:val="22"/>
        </w:rPr>
      </w:pPr>
      <w:r>
        <w:rPr>
          <w:b/>
          <w:bCs/>
          <w:caps/>
          <w:sz w:val="22"/>
          <w:szCs w:val="22"/>
        </w:rPr>
        <w:t>experience</w:t>
      </w:r>
    </w:p>
    <w:p w14:paraId="588890C1" w14:textId="353A6BBD" w:rsidR="00AD097A" w:rsidRDefault="00B64289">
      <w:pPr>
        <w:tabs>
          <w:tab w:val="right" w:pos="10710"/>
        </w:tabs>
        <w:spacing w:line="266" w:lineRule="atLeast"/>
        <w:rPr>
          <w:rStyle w:val="fs11fw6"/>
          <w:b/>
          <w:bCs/>
          <w:sz w:val="20"/>
          <w:szCs w:val="20"/>
        </w:rPr>
      </w:pPr>
      <w:r>
        <w:rPr>
          <w:rStyle w:val="fs11fw6ttuoverflow-hidden"/>
          <w:b/>
          <w:bCs/>
          <w:caps/>
          <w:sz w:val="20"/>
          <w:szCs w:val="20"/>
        </w:rPr>
        <w:t>CARAVEL ASSET MANAGEMENT (</w:t>
      </w:r>
      <w:r w:rsidR="00370BC9">
        <w:rPr>
          <w:rStyle w:val="fs11fw6ttuoverflow-hidden"/>
          <w:b/>
          <w:bCs/>
          <w:caps/>
          <w:sz w:val="20"/>
          <w:szCs w:val="20"/>
        </w:rPr>
        <w:t>~</w:t>
      </w:r>
      <w:del w:id="4" w:author="Sonia Sidhu" w:date="2023-10-08T19:25:00Z">
        <w:r w:rsidR="00371646" w:rsidDel="00152C11">
          <w:rPr>
            <w:rStyle w:val="fs11fw6ttuoverflow-hidden"/>
            <w:b/>
            <w:bCs/>
            <w:caps/>
            <w:sz w:val="20"/>
            <w:szCs w:val="20"/>
          </w:rPr>
          <w:delText>US</w:delText>
        </w:r>
      </w:del>
      <w:r>
        <w:rPr>
          <w:rStyle w:val="fs11fw6ttuoverflow-hidden"/>
          <w:b/>
          <w:bCs/>
          <w:caps/>
          <w:sz w:val="20"/>
          <w:szCs w:val="20"/>
        </w:rPr>
        <w:t xml:space="preserve">$550 million </w:t>
      </w:r>
      <w:ins w:id="5" w:author="Sonia Sidhu" w:date="2023-10-08T19:25:00Z">
        <w:r w:rsidR="00152C11">
          <w:rPr>
            <w:rStyle w:val="fs11fw6ttuoverflow-hidden"/>
            <w:b/>
            <w:bCs/>
            <w:caps/>
            <w:sz w:val="20"/>
            <w:szCs w:val="20"/>
          </w:rPr>
          <w:t xml:space="preserve">USD </w:t>
        </w:r>
      </w:ins>
      <w:r>
        <w:rPr>
          <w:rStyle w:val="fs11fw6ttuoverflow-hidden"/>
          <w:b/>
          <w:bCs/>
          <w:caps/>
          <w:sz w:val="20"/>
          <w:szCs w:val="20"/>
        </w:rPr>
        <w:t>AUM Investment Manager)</w:t>
      </w:r>
      <w:r>
        <w:rPr>
          <w:rStyle w:val="fs11fw6"/>
          <w:b/>
          <w:bCs/>
          <w:caps/>
          <w:sz w:val="20"/>
          <w:szCs w:val="20"/>
        </w:rPr>
        <w:tab/>
      </w:r>
      <w:r>
        <w:rPr>
          <w:rStyle w:val="fs11fw6overflow-hidden"/>
          <w:b/>
          <w:bCs/>
          <w:sz w:val="20"/>
          <w:szCs w:val="20"/>
        </w:rPr>
        <w:t>Hong Kong</w:t>
      </w:r>
    </w:p>
    <w:p w14:paraId="76A5AF73" w14:textId="25F8628E" w:rsidR="00AD097A" w:rsidRDefault="001C6C69">
      <w:pPr>
        <w:tabs>
          <w:tab w:val="right" w:pos="10710"/>
        </w:tabs>
        <w:spacing w:line="266" w:lineRule="atLeast"/>
        <w:rPr>
          <w:rStyle w:val="fs11fw6"/>
          <w:b/>
          <w:bCs/>
          <w:sz w:val="20"/>
          <w:szCs w:val="20"/>
        </w:rPr>
      </w:pPr>
      <w:r>
        <w:rPr>
          <w:rStyle w:val="fs11fw6overflow-hidden"/>
          <w:b/>
          <w:bCs/>
          <w:sz w:val="20"/>
          <w:szCs w:val="20"/>
        </w:rPr>
        <w:t>Investment</w:t>
      </w:r>
      <w:r w:rsidR="003E0ECD">
        <w:rPr>
          <w:rStyle w:val="fs11fw6overflow-hidden"/>
          <w:b/>
          <w:bCs/>
          <w:sz w:val="20"/>
          <w:szCs w:val="20"/>
        </w:rPr>
        <w:t xml:space="preserve"> </w:t>
      </w:r>
      <w:r w:rsidR="00B64289">
        <w:rPr>
          <w:rStyle w:val="fs11fw6overflow-hidden"/>
          <w:b/>
          <w:bCs/>
          <w:sz w:val="20"/>
          <w:szCs w:val="20"/>
        </w:rPr>
        <w:t>Analyst</w:t>
      </w:r>
      <w:r w:rsidR="00B64289">
        <w:rPr>
          <w:rStyle w:val="fs11fw6"/>
          <w:b/>
          <w:bCs/>
          <w:sz w:val="20"/>
          <w:szCs w:val="20"/>
        </w:rPr>
        <w:tab/>
      </w:r>
      <w:r w:rsidR="00B64289">
        <w:rPr>
          <w:rStyle w:val="fs11fw6overflow-hidden"/>
          <w:b/>
          <w:bCs/>
          <w:sz w:val="20"/>
          <w:szCs w:val="20"/>
        </w:rPr>
        <w:t>2017</w:t>
      </w:r>
      <w:r w:rsidR="00662137">
        <w:rPr>
          <w:sz w:val="20"/>
          <w:szCs w:val="20"/>
        </w:rPr>
        <w:t>–</w:t>
      </w:r>
      <w:r w:rsidR="00B64289">
        <w:rPr>
          <w:rStyle w:val="fs11fw6overflow-hidden"/>
          <w:b/>
          <w:bCs/>
          <w:sz w:val="20"/>
          <w:szCs w:val="20"/>
        </w:rPr>
        <w:t>2022</w:t>
      </w:r>
    </w:p>
    <w:p w14:paraId="1B1103A7" w14:textId="764FA6D6" w:rsidR="00185EB6" w:rsidRDefault="00185EB6">
      <w:pPr>
        <w:numPr>
          <w:ilvl w:val="0"/>
          <w:numId w:val="4"/>
        </w:numPr>
        <w:spacing w:line="205" w:lineRule="atLeast"/>
        <w:ind w:left="330" w:hanging="268"/>
        <w:rPr>
          <w:rStyle w:val="fs11fw4fsiw100multi-lineoverflow-hidden"/>
          <w:sz w:val="20"/>
          <w:szCs w:val="20"/>
        </w:rPr>
      </w:pPr>
      <w:r>
        <w:rPr>
          <w:sz w:val="20"/>
          <w:szCs w:val="20"/>
        </w:rPr>
        <w:t xml:space="preserve">Co-managed </w:t>
      </w:r>
      <w:r w:rsidR="00370BC9">
        <w:rPr>
          <w:sz w:val="20"/>
          <w:szCs w:val="20"/>
        </w:rPr>
        <w:t>~</w:t>
      </w:r>
      <w:del w:id="6" w:author="Sonia Sidhu" w:date="2023-10-08T19:24:00Z">
        <w:r w:rsidR="00953CB0" w:rsidDel="00152C11">
          <w:rPr>
            <w:sz w:val="20"/>
            <w:szCs w:val="20"/>
          </w:rPr>
          <w:delText>US</w:delText>
        </w:r>
      </w:del>
      <w:r w:rsidR="00953CB0">
        <w:rPr>
          <w:sz w:val="20"/>
          <w:szCs w:val="20"/>
        </w:rPr>
        <w:t xml:space="preserve">$150 million </w:t>
      </w:r>
      <w:ins w:id="7" w:author="Sonia Sidhu" w:date="2023-10-08T19:24:00Z">
        <w:r w:rsidR="00152C11">
          <w:rPr>
            <w:sz w:val="20"/>
            <w:szCs w:val="20"/>
          </w:rPr>
          <w:t xml:space="preserve">USD </w:t>
        </w:r>
      </w:ins>
      <w:r w:rsidR="00953CB0" w:rsidRPr="00953CB0">
        <w:rPr>
          <w:rStyle w:val="fs11fw4fsiw100multi-lineoverflow-hidden"/>
          <w:sz w:val="20"/>
          <w:szCs w:val="20"/>
        </w:rPr>
        <w:t xml:space="preserve">credit portfolio, </w:t>
      </w:r>
      <w:del w:id="8" w:author="Sonia Sidhu" w:date="2023-10-08T19:25:00Z">
        <w:r w:rsidR="00953CB0" w:rsidRPr="00953CB0" w:rsidDel="00152C11">
          <w:rPr>
            <w:rStyle w:val="fs11fw4fsiw100multi-lineoverflow-hidden"/>
            <w:sz w:val="20"/>
            <w:szCs w:val="20"/>
          </w:rPr>
          <w:delText xml:space="preserve">as Analyst </w:delText>
        </w:r>
      </w:del>
      <w:r w:rsidR="00953CB0" w:rsidRPr="00953CB0">
        <w:rPr>
          <w:rStyle w:val="fs11fw4fsiw100multi-lineoverflow-hidden"/>
          <w:sz w:val="20"/>
          <w:szCs w:val="20"/>
        </w:rPr>
        <w:t>cover</w:t>
      </w:r>
      <w:r w:rsidR="0025605C">
        <w:rPr>
          <w:rStyle w:val="fs11fw4fsiw100multi-lineoverflow-hidden"/>
          <w:sz w:val="20"/>
          <w:szCs w:val="20"/>
        </w:rPr>
        <w:t>ed</w:t>
      </w:r>
      <w:r w:rsidR="00953CB0" w:rsidRPr="00953CB0">
        <w:rPr>
          <w:rStyle w:val="fs11fw4fsiw100multi-lineoverflow-hidden"/>
          <w:sz w:val="20"/>
          <w:szCs w:val="20"/>
        </w:rPr>
        <w:t xml:space="preserve"> property, </w:t>
      </w:r>
      <w:proofErr w:type="gramStart"/>
      <w:r w:rsidR="00953CB0" w:rsidRPr="00953CB0">
        <w:rPr>
          <w:rStyle w:val="fs11fw4fsiw100multi-lineoverflow-hidden"/>
          <w:sz w:val="20"/>
          <w:szCs w:val="20"/>
        </w:rPr>
        <w:t>consumer</w:t>
      </w:r>
      <w:proofErr w:type="gramEnd"/>
      <w:r w:rsidR="00953CB0" w:rsidRPr="00953CB0">
        <w:rPr>
          <w:rStyle w:val="fs11fw4fsiw100multi-lineoverflow-hidden"/>
          <w:sz w:val="20"/>
          <w:szCs w:val="20"/>
        </w:rPr>
        <w:t xml:space="preserve"> and industrials. Responsibilities included idea generation, research and financial analysis, and </w:t>
      </w:r>
      <w:r w:rsidR="00FC35D3">
        <w:rPr>
          <w:rStyle w:val="fs11fw4fsiw100multi-lineoverflow-hidden"/>
          <w:sz w:val="20"/>
          <w:szCs w:val="20"/>
        </w:rPr>
        <w:t xml:space="preserve">cultivating </w:t>
      </w:r>
      <w:r w:rsidR="00953CB0" w:rsidRPr="00953CB0">
        <w:rPr>
          <w:rStyle w:val="fs11fw4fsiw100multi-lineoverflow-hidden"/>
          <w:sz w:val="20"/>
          <w:szCs w:val="20"/>
        </w:rPr>
        <w:t>relationships with</w:t>
      </w:r>
      <w:r w:rsidR="00FC35D3">
        <w:rPr>
          <w:rStyle w:val="fs11fw4fsiw100multi-lineoverflow-hidden"/>
          <w:sz w:val="20"/>
          <w:szCs w:val="20"/>
        </w:rPr>
        <w:t xml:space="preserve"> </w:t>
      </w:r>
      <w:r w:rsidR="008072A4">
        <w:rPr>
          <w:rStyle w:val="fs11fw4fsiw100multi-lineoverflow-hidden"/>
          <w:sz w:val="20"/>
          <w:szCs w:val="20"/>
        </w:rPr>
        <w:t xml:space="preserve">&gt;7 </w:t>
      </w:r>
      <w:commentRangeStart w:id="9"/>
      <w:r w:rsidR="00FC35D3">
        <w:rPr>
          <w:rStyle w:val="fs11fw4fsiw100multi-lineoverflow-hidden"/>
          <w:sz w:val="20"/>
          <w:szCs w:val="20"/>
        </w:rPr>
        <w:t>corporate</w:t>
      </w:r>
      <w:r w:rsidR="00953CB0" w:rsidRPr="00953CB0">
        <w:rPr>
          <w:rStyle w:val="fs11fw4fsiw100multi-lineoverflow-hidden"/>
          <w:sz w:val="20"/>
          <w:szCs w:val="20"/>
        </w:rPr>
        <w:t xml:space="preserve"> management teams</w:t>
      </w:r>
      <w:commentRangeEnd w:id="9"/>
      <w:r w:rsidR="00152C11">
        <w:rPr>
          <w:rStyle w:val="CommentReference"/>
        </w:rPr>
        <w:commentReference w:id="9"/>
      </w:r>
      <w:r w:rsidR="008072A4">
        <w:rPr>
          <w:rStyle w:val="fs11fw4fsiw100multi-lineoverflow-hidden"/>
          <w:sz w:val="20"/>
          <w:szCs w:val="20"/>
        </w:rPr>
        <w:t xml:space="preserve"> across </w:t>
      </w:r>
      <w:r w:rsidR="00BC777D">
        <w:rPr>
          <w:rStyle w:val="fs11fw4fsiw100multi-lineoverflow-hidden"/>
          <w:sz w:val="20"/>
          <w:szCs w:val="20"/>
        </w:rPr>
        <w:t xml:space="preserve">two </w:t>
      </w:r>
      <w:proofErr w:type="gramStart"/>
      <w:r w:rsidR="00BC777D">
        <w:rPr>
          <w:rStyle w:val="fs11fw4fsiw100multi-lineoverflow-hidden"/>
          <w:sz w:val="20"/>
          <w:szCs w:val="20"/>
        </w:rPr>
        <w:t>regions</w:t>
      </w:r>
      <w:proofErr w:type="gramEnd"/>
    </w:p>
    <w:p w14:paraId="3D63C9B6" w14:textId="21E22745" w:rsidR="0084512F" w:rsidRPr="00053FAD" w:rsidRDefault="0084512F" w:rsidP="0084512F">
      <w:pPr>
        <w:numPr>
          <w:ilvl w:val="0"/>
          <w:numId w:val="4"/>
        </w:numPr>
        <w:spacing w:line="205" w:lineRule="atLeast"/>
        <w:ind w:left="330" w:hanging="268"/>
        <w:rPr>
          <w:sz w:val="20"/>
          <w:szCs w:val="20"/>
        </w:rPr>
      </w:pPr>
      <w:r w:rsidRPr="00053FAD">
        <w:rPr>
          <w:sz w:val="20"/>
          <w:szCs w:val="20"/>
        </w:rPr>
        <w:t>Sourced, evaluated</w:t>
      </w:r>
      <w:r w:rsidR="0025605C">
        <w:rPr>
          <w:sz w:val="20"/>
          <w:szCs w:val="20"/>
        </w:rPr>
        <w:t xml:space="preserve"> and</w:t>
      </w:r>
      <w:r w:rsidRPr="00053FAD">
        <w:rPr>
          <w:sz w:val="20"/>
          <w:szCs w:val="20"/>
        </w:rPr>
        <w:t xml:space="preserve"> executed </w:t>
      </w:r>
      <w:commentRangeStart w:id="10"/>
      <w:r w:rsidRPr="00053FAD">
        <w:rPr>
          <w:sz w:val="20"/>
          <w:szCs w:val="20"/>
        </w:rPr>
        <w:t xml:space="preserve">credit investment opportunities </w:t>
      </w:r>
      <w:commentRangeEnd w:id="10"/>
      <w:r w:rsidR="00152C11" w:rsidRPr="00053FAD">
        <w:rPr>
          <w:rStyle w:val="CommentReference"/>
        </w:rPr>
        <w:commentReference w:id="10"/>
      </w:r>
      <w:r w:rsidRPr="00053FAD">
        <w:rPr>
          <w:sz w:val="20"/>
          <w:szCs w:val="20"/>
        </w:rPr>
        <w:t xml:space="preserve">across </w:t>
      </w:r>
      <w:r w:rsidR="00BA6AB8">
        <w:rPr>
          <w:sz w:val="20"/>
          <w:szCs w:val="20"/>
        </w:rPr>
        <w:t xml:space="preserve">the </w:t>
      </w:r>
      <w:r w:rsidRPr="00053FAD">
        <w:rPr>
          <w:sz w:val="20"/>
          <w:szCs w:val="20"/>
        </w:rPr>
        <w:t xml:space="preserve">capital structure in </w:t>
      </w:r>
      <w:r w:rsidR="009436C0" w:rsidRPr="00053FAD">
        <w:rPr>
          <w:sz w:val="20"/>
          <w:szCs w:val="20"/>
        </w:rPr>
        <w:t>Asian high yield credit</w:t>
      </w:r>
      <w:r w:rsidRPr="00053FAD">
        <w:rPr>
          <w:sz w:val="20"/>
          <w:szCs w:val="20"/>
        </w:rPr>
        <w:t xml:space="preserve"> markets, with geographical focus on Greater China, </w:t>
      </w:r>
      <w:r w:rsidR="009436C0" w:rsidRPr="00053FAD">
        <w:rPr>
          <w:sz w:val="20"/>
          <w:szCs w:val="20"/>
        </w:rPr>
        <w:t xml:space="preserve">Indonesia, </w:t>
      </w:r>
      <w:proofErr w:type="gramStart"/>
      <w:r w:rsidR="009436C0" w:rsidRPr="00053FAD">
        <w:rPr>
          <w:sz w:val="20"/>
          <w:szCs w:val="20"/>
        </w:rPr>
        <w:t>India</w:t>
      </w:r>
      <w:proofErr w:type="gramEnd"/>
      <w:r w:rsidRPr="00053FAD">
        <w:rPr>
          <w:sz w:val="20"/>
          <w:szCs w:val="20"/>
        </w:rPr>
        <w:t xml:space="preserve"> and Australia</w:t>
      </w:r>
      <w:r w:rsidR="00865044">
        <w:rPr>
          <w:sz w:val="20"/>
          <w:szCs w:val="20"/>
        </w:rPr>
        <w:t xml:space="preserve"> </w:t>
      </w:r>
    </w:p>
    <w:p w14:paraId="4D48CB9B" w14:textId="140D8EED" w:rsidR="00AD097A" w:rsidRDefault="00B64289">
      <w:pPr>
        <w:numPr>
          <w:ilvl w:val="0"/>
          <w:numId w:val="4"/>
        </w:numPr>
        <w:spacing w:line="205" w:lineRule="atLeast"/>
        <w:ind w:left="330" w:hanging="268"/>
        <w:rPr>
          <w:sz w:val="20"/>
          <w:szCs w:val="20"/>
        </w:rPr>
      </w:pPr>
      <w:r>
        <w:rPr>
          <w:sz w:val="20"/>
          <w:szCs w:val="20"/>
        </w:rPr>
        <w:t xml:space="preserve">Performed financial due diligence, prepared financial analysis and developed bond valuations for prospective credit investments; monitored industry trends for 20+ </w:t>
      </w:r>
      <w:r w:rsidR="0033204E">
        <w:rPr>
          <w:sz w:val="20"/>
          <w:szCs w:val="20"/>
        </w:rPr>
        <w:t>real estate</w:t>
      </w:r>
      <w:r>
        <w:rPr>
          <w:sz w:val="20"/>
          <w:szCs w:val="20"/>
        </w:rPr>
        <w:t xml:space="preserve">, gaming and consumer high yield issuers in Asia Pacific </w:t>
      </w:r>
      <w:proofErr w:type="gramStart"/>
      <w:r w:rsidR="00152C11">
        <w:rPr>
          <w:sz w:val="20"/>
          <w:szCs w:val="20"/>
        </w:rPr>
        <w:t>region</w:t>
      </w:r>
      <w:proofErr w:type="gramEnd"/>
    </w:p>
    <w:p w14:paraId="7CB7EAAC" w14:textId="28CD0DB9" w:rsidR="00AD097A" w:rsidRPr="00817AE6" w:rsidRDefault="00A556E1" w:rsidP="00817AE6">
      <w:pPr>
        <w:numPr>
          <w:ilvl w:val="0"/>
          <w:numId w:val="4"/>
        </w:numPr>
        <w:spacing w:line="205" w:lineRule="atLeast"/>
        <w:ind w:left="330" w:hanging="268"/>
        <w:rPr>
          <w:sz w:val="20"/>
          <w:szCs w:val="20"/>
        </w:rPr>
      </w:pPr>
      <w:r>
        <w:rPr>
          <w:sz w:val="20"/>
          <w:szCs w:val="20"/>
        </w:rPr>
        <w:t xml:space="preserve">Spearheaded the fund’s </w:t>
      </w:r>
      <w:commentRangeStart w:id="11"/>
      <w:r w:rsidR="00B64289">
        <w:rPr>
          <w:sz w:val="20"/>
          <w:szCs w:val="20"/>
        </w:rPr>
        <w:t>high yield corporate bond</w:t>
      </w:r>
      <w:r w:rsidR="003D65B8">
        <w:rPr>
          <w:sz w:val="20"/>
          <w:szCs w:val="20"/>
        </w:rPr>
        <w:t xml:space="preserve"> </w:t>
      </w:r>
      <w:r w:rsidR="00532E6D">
        <w:rPr>
          <w:sz w:val="20"/>
          <w:szCs w:val="20"/>
        </w:rPr>
        <w:t>strategy</w:t>
      </w:r>
      <w:commentRangeEnd w:id="11"/>
      <w:r w:rsidR="00817AE6">
        <w:rPr>
          <w:sz w:val="20"/>
          <w:szCs w:val="20"/>
        </w:rPr>
        <w:t xml:space="preserve">. </w:t>
      </w:r>
      <w:r w:rsidR="000E5ACC">
        <w:rPr>
          <w:rStyle w:val="CommentReference"/>
        </w:rPr>
        <w:commentReference w:id="11"/>
      </w:r>
      <w:r w:rsidR="00B64289" w:rsidRPr="00817AE6">
        <w:rPr>
          <w:sz w:val="20"/>
          <w:szCs w:val="20"/>
        </w:rPr>
        <w:t xml:space="preserve">Built </w:t>
      </w:r>
      <w:r w:rsidR="00246296">
        <w:rPr>
          <w:sz w:val="20"/>
          <w:szCs w:val="20"/>
        </w:rPr>
        <w:t xml:space="preserve">firm’s </w:t>
      </w:r>
      <w:r w:rsidR="0088486F">
        <w:rPr>
          <w:sz w:val="20"/>
          <w:szCs w:val="20"/>
        </w:rPr>
        <w:t>valuation</w:t>
      </w:r>
      <w:r w:rsidR="00B64289" w:rsidRPr="00817AE6">
        <w:rPr>
          <w:sz w:val="20"/>
          <w:szCs w:val="20"/>
        </w:rPr>
        <w:t xml:space="preserve"> model for</w:t>
      </w:r>
      <w:r w:rsidR="0061449F" w:rsidRPr="00817AE6">
        <w:rPr>
          <w:sz w:val="20"/>
          <w:szCs w:val="20"/>
        </w:rPr>
        <w:t xml:space="preserve"> real estate</w:t>
      </w:r>
      <w:r w:rsidR="00B64289" w:rsidRPr="00817AE6">
        <w:rPr>
          <w:sz w:val="20"/>
          <w:szCs w:val="20"/>
        </w:rPr>
        <w:t xml:space="preserve"> developers, coal miners, </w:t>
      </w:r>
      <w:r w:rsidR="004265C1" w:rsidRPr="00817AE6">
        <w:rPr>
          <w:sz w:val="20"/>
          <w:szCs w:val="20"/>
        </w:rPr>
        <w:t>car</w:t>
      </w:r>
      <w:r w:rsidR="00B64289" w:rsidRPr="00817AE6">
        <w:rPr>
          <w:sz w:val="20"/>
          <w:szCs w:val="20"/>
        </w:rPr>
        <w:t xml:space="preserve"> leasing companies</w:t>
      </w:r>
      <w:r w:rsidR="006E3651">
        <w:rPr>
          <w:sz w:val="20"/>
          <w:szCs w:val="20"/>
        </w:rPr>
        <w:t>. Model led to deployment of $</w:t>
      </w:r>
      <w:r w:rsidR="00950964">
        <w:rPr>
          <w:sz w:val="20"/>
          <w:szCs w:val="20"/>
        </w:rPr>
        <w:t>5</w:t>
      </w:r>
      <w:r w:rsidR="006E3651">
        <w:rPr>
          <w:sz w:val="20"/>
          <w:szCs w:val="20"/>
        </w:rPr>
        <w:t>0</w:t>
      </w:r>
      <w:r w:rsidR="001A01E6" w:rsidRPr="00817AE6">
        <w:rPr>
          <w:sz w:val="20"/>
          <w:szCs w:val="20"/>
        </w:rPr>
        <w:t xml:space="preserve"> million</w:t>
      </w:r>
      <w:r w:rsidR="00B64289" w:rsidRPr="00817AE6">
        <w:rPr>
          <w:sz w:val="20"/>
          <w:szCs w:val="20"/>
        </w:rPr>
        <w:t xml:space="preserve"> </w:t>
      </w:r>
      <w:r w:rsidR="00A80B16" w:rsidRPr="00817AE6">
        <w:rPr>
          <w:sz w:val="20"/>
          <w:szCs w:val="20"/>
        </w:rPr>
        <w:t xml:space="preserve">USD </w:t>
      </w:r>
      <w:r w:rsidR="00246296">
        <w:rPr>
          <w:sz w:val="20"/>
          <w:szCs w:val="20"/>
        </w:rPr>
        <w:t>credit</w:t>
      </w:r>
      <w:r w:rsidR="006A0069" w:rsidRPr="00817AE6">
        <w:rPr>
          <w:sz w:val="20"/>
          <w:szCs w:val="20"/>
        </w:rPr>
        <w:t xml:space="preserve"> </w:t>
      </w:r>
      <w:r w:rsidR="00B64289" w:rsidRPr="00817AE6">
        <w:rPr>
          <w:sz w:val="20"/>
          <w:szCs w:val="20"/>
        </w:rPr>
        <w:t>investment</w:t>
      </w:r>
      <w:r w:rsidR="00950964">
        <w:rPr>
          <w:sz w:val="20"/>
          <w:szCs w:val="20"/>
        </w:rPr>
        <w:t>s</w:t>
      </w:r>
      <w:r w:rsidR="00B64289" w:rsidRPr="00817AE6">
        <w:rPr>
          <w:sz w:val="20"/>
          <w:szCs w:val="20"/>
        </w:rPr>
        <w:t xml:space="preserve">, representing </w:t>
      </w:r>
      <w:r w:rsidR="00950964">
        <w:rPr>
          <w:sz w:val="20"/>
          <w:szCs w:val="20"/>
        </w:rPr>
        <w:t>1/3</w:t>
      </w:r>
      <w:r w:rsidR="00B64289" w:rsidRPr="00817AE6">
        <w:rPr>
          <w:sz w:val="20"/>
          <w:szCs w:val="20"/>
        </w:rPr>
        <w:t xml:space="preserve"> of credit </w:t>
      </w:r>
      <w:proofErr w:type="gramStart"/>
      <w:r w:rsidR="00B64289" w:rsidRPr="00817AE6">
        <w:rPr>
          <w:sz w:val="20"/>
          <w:szCs w:val="20"/>
        </w:rPr>
        <w:t>strategy</w:t>
      </w:r>
      <w:proofErr w:type="gramEnd"/>
    </w:p>
    <w:p w14:paraId="36B2C1DE" w14:textId="1D3CACD0" w:rsidR="00AD097A" w:rsidRDefault="000E5ACC">
      <w:pPr>
        <w:numPr>
          <w:ilvl w:val="0"/>
          <w:numId w:val="4"/>
        </w:numPr>
        <w:spacing w:line="205" w:lineRule="atLeast"/>
        <w:ind w:left="330" w:hanging="268"/>
        <w:rPr>
          <w:sz w:val="20"/>
          <w:szCs w:val="20"/>
        </w:rPr>
      </w:pPr>
      <w:commentRangeStart w:id="12"/>
      <w:ins w:id="13" w:author="Sonia Sidhu" w:date="2023-10-08T19:34:00Z">
        <w:r>
          <w:rPr>
            <w:sz w:val="20"/>
            <w:szCs w:val="20"/>
          </w:rPr>
          <w:t xml:space="preserve">Evaluated </w:t>
        </w:r>
      </w:ins>
      <w:commentRangeEnd w:id="12"/>
      <w:ins w:id="14" w:author="Sonia Sidhu" w:date="2023-10-08T19:35:00Z">
        <w:r>
          <w:rPr>
            <w:rStyle w:val="CommentReference"/>
          </w:rPr>
          <w:commentReference w:id="12"/>
        </w:r>
      </w:ins>
      <w:r w:rsidR="00D828CF">
        <w:rPr>
          <w:sz w:val="20"/>
          <w:szCs w:val="20"/>
        </w:rPr>
        <w:t xml:space="preserve">external </w:t>
      </w:r>
      <w:ins w:id="15" w:author="Sonia Sidhu" w:date="2023-10-08T19:34:00Z">
        <w:r>
          <w:rPr>
            <w:sz w:val="20"/>
            <w:szCs w:val="20"/>
          </w:rPr>
          <w:t>fund manager’s expertise and conducted operational and investment due diligence to f</w:t>
        </w:r>
      </w:ins>
      <w:del w:id="16" w:author="Sonia Sidhu" w:date="2023-10-08T19:34:00Z">
        <w:r w:rsidR="00B64289" w:rsidDel="000E5ACC">
          <w:rPr>
            <w:sz w:val="20"/>
            <w:szCs w:val="20"/>
          </w:rPr>
          <w:delText>F</w:delText>
        </w:r>
      </w:del>
      <w:r w:rsidR="00B64289">
        <w:rPr>
          <w:sz w:val="20"/>
          <w:szCs w:val="20"/>
        </w:rPr>
        <w:t>acilitate</w:t>
      </w:r>
      <w:del w:id="17" w:author="Sonia Sidhu" w:date="2023-10-08T19:34:00Z">
        <w:r w:rsidR="00B64289" w:rsidDel="000E5ACC">
          <w:rPr>
            <w:sz w:val="20"/>
            <w:szCs w:val="20"/>
          </w:rPr>
          <w:delText>d</w:delText>
        </w:r>
      </w:del>
      <w:r w:rsidR="00B64289">
        <w:rPr>
          <w:sz w:val="20"/>
          <w:szCs w:val="20"/>
        </w:rPr>
        <w:t xml:space="preserve"> over</w:t>
      </w:r>
      <w:r w:rsidR="00A80B16">
        <w:rPr>
          <w:sz w:val="20"/>
          <w:szCs w:val="20"/>
        </w:rPr>
        <w:t xml:space="preserve"> </w:t>
      </w:r>
      <w:r w:rsidR="00B64289">
        <w:rPr>
          <w:sz w:val="20"/>
          <w:szCs w:val="20"/>
        </w:rPr>
        <w:t>$100 million</w:t>
      </w:r>
      <w:r w:rsidR="00A80B16">
        <w:rPr>
          <w:sz w:val="20"/>
          <w:szCs w:val="20"/>
        </w:rPr>
        <w:t xml:space="preserve"> USD</w:t>
      </w:r>
      <w:r w:rsidR="00B64289">
        <w:rPr>
          <w:sz w:val="20"/>
          <w:szCs w:val="20"/>
        </w:rPr>
        <w:t xml:space="preserve"> fund allocations to external private equity, public market strategies and real estate managers</w:t>
      </w:r>
      <w:del w:id="18" w:author="Sonia Sidhu" w:date="2023-10-08T19:34:00Z">
        <w:r w:rsidR="00B64289" w:rsidDel="000E5ACC">
          <w:rPr>
            <w:sz w:val="20"/>
            <w:szCs w:val="20"/>
          </w:rPr>
          <w:delText>, by evaluating fund manager's expertise and conducting operational and investment due diligence</w:delText>
        </w:r>
      </w:del>
    </w:p>
    <w:p w14:paraId="3EA66B03" w14:textId="7287637D" w:rsidR="00AD097A" w:rsidRPr="002E6463" w:rsidRDefault="00B64289" w:rsidP="002E6463">
      <w:pPr>
        <w:numPr>
          <w:ilvl w:val="0"/>
          <w:numId w:val="4"/>
        </w:numPr>
        <w:spacing w:line="205" w:lineRule="atLeast"/>
        <w:ind w:left="330" w:hanging="268"/>
        <w:rPr>
          <w:sz w:val="20"/>
          <w:szCs w:val="20"/>
        </w:rPr>
      </w:pPr>
      <w:r>
        <w:rPr>
          <w:sz w:val="20"/>
          <w:szCs w:val="20"/>
        </w:rPr>
        <w:t>Assessed</w:t>
      </w:r>
      <w:r w:rsidR="008554C4">
        <w:rPr>
          <w:sz w:val="20"/>
          <w:szCs w:val="20"/>
        </w:rPr>
        <w:t xml:space="preserve"> and made recommendations on</w:t>
      </w:r>
      <w:r>
        <w:rPr>
          <w:sz w:val="20"/>
          <w:szCs w:val="20"/>
        </w:rPr>
        <w:t xml:space="preserve"> direct equity investment ($5 </w:t>
      </w:r>
      <w:r w:rsidR="002E6463">
        <w:rPr>
          <w:sz w:val="20"/>
          <w:szCs w:val="20"/>
        </w:rPr>
        <w:t>–</w:t>
      </w:r>
      <w:r w:rsidRPr="002E6463">
        <w:rPr>
          <w:sz w:val="20"/>
          <w:szCs w:val="20"/>
        </w:rPr>
        <w:t xml:space="preserve"> 10 million </w:t>
      </w:r>
      <w:r w:rsidR="00A80B16">
        <w:rPr>
          <w:sz w:val="20"/>
          <w:szCs w:val="20"/>
        </w:rPr>
        <w:t xml:space="preserve">USD </w:t>
      </w:r>
      <w:r w:rsidRPr="002E6463">
        <w:rPr>
          <w:sz w:val="20"/>
          <w:szCs w:val="20"/>
        </w:rPr>
        <w:t xml:space="preserve">deal size) </w:t>
      </w:r>
      <w:proofErr w:type="gramStart"/>
      <w:r w:rsidRPr="002E6463">
        <w:rPr>
          <w:sz w:val="20"/>
          <w:szCs w:val="20"/>
        </w:rPr>
        <w:t>opportunities</w:t>
      </w:r>
      <w:proofErr w:type="gramEnd"/>
    </w:p>
    <w:p w14:paraId="11642497" w14:textId="7D5364C9" w:rsidR="00AD097A" w:rsidRDefault="00B64289">
      <w:pPr>
        <w:tabs>
          <w:tab w:val="left" w:pos="223"/>
        </w:tabs>
        <w:spacing w:before="45" w:after="45" w:line="205" w:lineRule="atLeast"/>
        <w:ind w:left="15"/>
        <w:rPr>
          <w:sz w:val="20"/>
          <w:szCs w:val="20"/>
          <w:u w:val="single"/>
        </w:rPr>
      </w:pPr>
      <w:commentRangeStart w:id="19"/>
      <w:r>
        <w:rPr>
          <w:sz w:val="20"/>
          <w:szCs w:val="20"/>
          <w:u w:val="single"/>
        </w:rPr>
        <w:t>Select Project Experience</w:t>
      </w:r>
      <w:commentRangeEnd w:id="19"/>
      <w:r w:rsidR="000E5ACC">
        <w:rPr>
          <w:rStyle w:val="CommentReference"/>
        </w:rPr>
        <w:commentReference w:id="19"/>
      </w:r>
    </w:p>
    <w:p w14:paraId="14FCFBF3" w14:textId="140A93C7" w:rsidR="00662137" w:rsidRPr="00662137" w:rsidRDefault="00B64289" w:rsidP="00662137">
      <w:pPr>
        <w:numPr>
          <w:ilvl w:val="0"/>
          <w:numId w:val="4"/>
        </w:numPr>
        <w:spacing w:line="205" w:lineRule="atLeast"/>
        <w:ind w:left="330" w:hanging="268"/>
        <w:rPr>
          <w:sz w:val="20"/>
          <w:szCs w:val="20"/>
        </w:rPr>
      </w:pPr>
      <w:r>
        <w:rPr>
          <w:sz w:val="20"/>
          <w:szCs w:val="20"/>
        </w:rPr>
        <w:t xml:space="preserve">Private Equity: Led due diligence investment in </w:t>
      </w:r>
      <w:proofErr w:type="spellStart"/>
      <w:r>
        <w:rPr>
          <w:sz w:val="20"/>
          <w:szCs w:val="20"/>
        </w:rPr>
        <w:t>Meesho</w:t>
      </w:r>
      <w:proofErr w:type="spellEnd"/>
      <w:r>
        <w:rPr>
          <w:sz w:val="20"/>
          <w:szCs w:val="20"/>
        </w:rPr>
        <w:t xml:space="preserve"> (leading Indian social e-commerce company) by conducting proprietary industry analysis and channel checks</w:t>
      </w:r>
      <w:r w:rsidR="003E5CF7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3E5CF7">
        <w:rPr>
          <w:sz w:val="20"/>
          <w:szCs w:val="20"/>
        </w:rPr>
        <w:t>L</w:t>
      </w:r>
      <w:r>
        <w:rPr>
          <w:sz w:val="20"/>
          <w:szCs w:val="20"/>
        </w:rPr>
        <w:t>ed to $5</w:t>
      </w:r>
      <w:r w:rsidR="00A80B16">
        <w:rPr>
          <w:sz w:val="20"/>
          <w:szCs w:val="20"/>
        </w:rPr>
        <w:t xml:space="preserve"> </w:t>
      </w:r>
      <w:r>
        <w:rPr>
          <w:sz w:val="20"/>
          <w:szCs w:val="20"/>
        </w:rPr>
        <w:t>million</w:t>
      </w:r>
      <w:r w:rsidR="00A80B16">
        <w:rPr>
          <w:sz w:val="20"/>
          <w:szCs w:val="20"/>
        </w:rPr>
        <w:t xml:space="preserve"> USD</w:t>
      </w:r>
      <w:r>
        <w:rPr>
          <w:sz w:val="20"/>
          <w:szCs w:val="20"/>
        </w:rPr>
        <w:t xml:space="preserve"> Series E investment</w:t>
      </w:r>
      <w:r w:rsidR="00693C8D">
        <w:rPr>
          <w:sz w:val="20"/>
          <w:szCs w:val="20"/>
        </w:rPr>
        <w:t>.</w:t>
      </w:r>
    </w:p>
    <w:p w14:paraId="47D84FD0" w14:textId="5C769220" w:rsidR="00AD097A" w:rsidRPr="00F83EAD" w:rsidRDefault="00B64289" w:rsidP="00F83EAD">
      <w:pPr>
        <w:numPr>
          <w:ilvl w:val="0"/>
          <w:numId w:val="4"/>
        </w:numPr>
        <w:spacing w:after="60" w:line="205" w:lineRule="atLeast"/>
        <w:ind w:left="330" w:hanging="268"/>
        <w:rPr>
          <w:sz w:val="20"/>
          <w:szCs w:val="20"/>
        </w:rPr>
      </w:pPr>
      <w:r>
        <w:rPr>
          <w:sz w:val="20"/>
          <w:szCs w:val="20"/>
        </w:rPr>
        <w:t xml:space="preserve">High Yield Credit: Recommended </w:t>
      </w:r>
      <w:r w:rsidR="00AB2181">
        <w:rPr>
          <w:sz w:val="20"/>
          <w:szCs w:val="20"/>
        </w:rPr>
        <w:t>purchas</w:t>
      </w:r>
      <w:r w:rsidR="00AB3517">
        <w:rPr>
          <w:sz w:val="20"/>
          <w:szCs w:val="20"/>
        </w:rPr>
        <w:t>e of</w:t>
      </w:r>
      <w:r w:rsidR="00AB218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Genting GENTMK 4.25 2027 bonds on relative value vs. Macau </w:t>
      </w:r>
      <w:proofErr w:type="gramStart"/>
      <w:r>
        <w:rPr>
          <w:sz w:val="20"/>
          <w:szCs w:val="20"/>
        </w:rPr>
        <w:t>peers</w:t>
      </w:r>
      <w:proofErr w:type="gramEnd"/>
      <w:r>
        <w:rPr>
          <w:sz w:val="20"/>
          <w:szCs w:val="20"/>
        </w:rPr>
        <w:t xml:space="preserve"> post</w:t>
      </w:r>
      <w:r w:rsidR="00174B9D">
        <w:rPr>
          <w:sz w:val="20"/>
          <w:szCs w:val="20"/>
        </w:rPr>
        <w:t>-</w:t>
      </w:r>
      <w:r>
        <w:rPr>
          <w:sz w:val="20"/>
          <w:szCs w:val="20"/>
        </w:rPr>
        <w:t>bankruptcy of Genting H</w:t>
      </w:r>
      <w:r w:rsidR="00174B9D">
        <w:rPr>
          <w:sz w:val="20"/>
          <w:szCs w:val="20"/>
        </w:rPr>
        <w:t>ong Kong</w:t>
      </w:r>
      <w:r>
        <w:rPr>
          <w:sz w:val="20"/>
          <w:szCs w:val="20"/>
        </w:rPr>
        <w:t xml:space="preserve"> cruise line. </w:t>
      </w:r>
      <w:r w:rsidR="00D54FBC">
        <w:rPr>
          <w:sz w:val="20"/>
          <w:szCs w:val="20"/>
        </w:rPr>
        <w:t>Also recommended</w:t>
      </w:r>
      <w:r w:rsidR="009378FA">
        <w:rPr>
          <w:sz w:val="20"/>
          <w:szCs w:val="20"/>
        </w:rPr>
        <w:t xml:space="preserve"> purchase of</w:t>
      </w:r>
      <w:r>
        <w:rPr>
          <w:sz w:val="20"/>
          <w:szCs w:val="20"/>
        </w:rPr>
        <w:t xml:space="preserve"> China Car rental company CARINC 9.75 2024 bonds on shift towards profitability</w:t>
      </w:r>
      <w:r w:rsidR="00A41D50">
        <w:rPr>
          <w:sz w:val="20"/>
          <w:szCs w:val="20"/>
        </w:rPr>
        <w:t xml:space="preserve">. Recommended </w:t>
      </w:r>
      <w:r w:rsidR="000A47AD">
        <w:rPr>
          <w:sz w:val="20"/>
          <w:szCs w:val="20"/>
        </w:rPr>
        <w:t xml:space="preserve">long position in </w:t>
      </w:r>
      <w:r w:rsidR="00A41D50">
        <w:rPr>
          <w:sz w:val="20"/>
          <w:szCs w:val="20"/>
        </w:rPr>
        <w:t>Adaro Energy 4.25 Oct24, an Indonesian thermal coal producer on disconnect in</w:t>
      </w:r>
      <w:r w:rsidR="00F83EAD">
        <w:rPr>
          <w:sz w:val="20"/>
          <w:szCs w:val="20"/>
        </w:rPr>
        <w:t xml:space="preserve"> Newcastle </w:t>
      </w:r>
      <w:r w:rsidR="00C747F0">
        <w:rPr>
          <w:sz w:val="20"/>
          <w:szCs w:val="20"/>
        </w:rPr>
        <w:t xml:space="preserve">index </w:t>
      </w:r>
      <w:r w:rsidR="00A721BA">
        <w:rPr>
          <w:sz w:val="20"/>
          <w:szCs w:val="20"/>
        </w:rPr>
        <w:t xml:space="preserve">coal </w:t>
      </w:r>
      <w:r w:rsidR="00F83EAD">
        <w:rPr>
          <w:sz w:val="20"/>
          <w:szCs w:val="20"/>
        </w:rPr>
        <w:t>price</w:t>
      </w:r>
      <w:r w:rsidR="000A47AD">
        <w:rPr>
          <w:sz w:val="20"/>
          <w:szCs w:val="20"/>
        </w:rPr>
        <w:t xml:space="preserve"> rally</w:t>
      </w:r>
      <w:r w:rsidR="00F83EAD">
        <w:rPr>
          <w:sz w:val="20"/>
          <w:szCs w:val="20"/>
        </w:rPr>
        <w:t xml:space="preserve"> and bond price </w:t>
      </w:r>
      <w:proofErr w:type="gramStart"/>
      <w:r w:rsidR="00F83EAD">
        <w:rPr>
          <w:sz w:val="20"/>
          <w:szCs w:val="20"/>
        </w:rPr>
        <w:t>weakness</w:t>
      </w:r>
      <w:proofErr w:type="gramEnd"/>
    </w:p>
    <w:p w14:paraId="507AAA17" w14:textId="77777777" w:rsidR="00AD097A" w:rsidRDefault="00B64289">
      <w:pPr>
        <w:tabs>
          <w:tab w:val="right" w:pos="10710"/>
        </w:tabs>
        <w:spacing w:line="266" w:lineRule="atLeast"/>
        <w:rPr>
          <w:rStyle w:val="fs11fw6"/>
          <w:b/>
          <w:bCs/>
          <w:sz w:val="20"/>
          <w:szCs w:val="20"/>
        </w:rPr>
      </w:pPr>
      <w:r>
        <w:rPr>
          <w:rStyle w:val="fs11fw6ttuoverflow-hidden"/>
          <w:b/>
          <w:bCs/>
          <w:caps/>
          <w:sz w:val="20"/>
          <w:szCs w:val="20"/>
        </w:rPr>
        <w:t>MORGAN STANLEY</w:t>
      </w:r>
      <w:r>
        <w:rPr>
          <w:rStyle w:val="fs11fw6"/>
          <w:b/>
          <w:bCs/>
          <w:caps/>
          <w:sz w:val="20"/>
          <w:szCs w:val="20"/>
        </w:rPr>
        <w:tab/>
      </w:r>
      <w:r>
        <w:rPr>
          <w:rStyle w:val="fs11fw6overflow-hidden"/>
          <w:b/>
          <w:bCs/>
          <w:sz w:val="20"/>
          <w:szCs w:val="20"/>
        </w:rPr>
        <w:t>Hong Kong</w:t>
      </w:r>
    </w:p>
    <w:p w14:paraId="0CDC11CB" w14:textId="51E2A325" w:rsidR="00AD097A" w:rsidRDefault="00B64289">
      <w:pPr>
        <w:tabs>
          <w:tab w:val="right" w:pos="10710"/>
        </w:tabs>
        <w:spacing w:line="266" w:lineRule="atLeast"/>
        <w:rPr>
          <w:rStyle w:val="fs11fw6"/>
          <w:b/>
          <w:bCs/>
          <w:sz w:val="20"/>
          <w:szCs w:val="20"/>
        </w:rPr>
      </w:pPr>
      <w:r>
        <w:rPr>
          <w:rStyle w:val="fs11fw6overflow-hidden"/>
          <w:b/>
          <w:bCs/>
          <w:sz w:val="20"/>
          <w:szCs w:val="20"/>
        </w:rPr>
        <w:t>Investment Banking Analyst, Financial Institutions Group</w:t>
      </w:r>
      <w:r>
        <w:rPr>
          <w:rStyle w:val="fs11fw6"/>
          <w:b/>
          <w:bCs/>
          <w:sz w:val="20"/>
          <w:szCs w:val="20"/>
        </w:rPr>
        <w:tab/>
      </w:r>
      <w:r>
        <w:rPr>
          <w:rStyle w:val="fs11fw6overflow-hidden"/>
          <w:b/>
          <w:bCs/>
          <w:sz w:val="20"/>
          <w:szCs w:val="20"/>
        </w:rPr>
        <w:t>2015</w:t>
      </w:r>
      <w:r w:rsidR="00662137">
        <w:rPr>
          <w:sz w:val="20"/>
          <w:szCs w:val="20"/>
        </w:rPr>
        <w:t>–</w:t>
      </w:r>
      <w:r>
        <w:rPr>
          <w:rStyle w:val="fs11fw6overflow-hidden"/>
          <w:b/>
          <w:bCs/>
          <w:sz w:val="20"/>
          <w:szCs w:val="20"/>
        </w:rPr>
        <w:t>2017</w:t>
      </w:r>
    </w:p>
    <w:p w14:paraId="36B466CE" w14:textId="4239AA2A" w:rsidR="00BD02CB" w:rsidRDefault="00BD02CB">
      <w:pPr>
        <w:numPr>
          <w:ilvl w:val="0"/>
          <w:numId w:val="5"/>
        </w:numPr>
        <w:spacing w:line="205" w:lineRule="atLeast"/>
        <w:ind w:left="330" w:hanging="268"/>
        <w:rPr>
          <w:sz w:val="20"/>
          <w:szCs w:val="20"/>
        </w:rPr>
      </w:pPr>
      <w:r>
        <w:rPr>
          <w:sz w:val="20"/>
          <w:szCs w:val="20"/>
        </w:rPr>
        <w:t xml:space="preserve">Ranked top </w:t>
      </w:r>
      <w:r w:rsidR="009265A8">
        <w:rPr>
          <w:sz w:val="20"/>
          <w:szCs w:val="20"/>
        </w:rPr>
        <w:t xml:space="preserve">5% of Asia Pacific Analyst class consecutively. </w:t>
      </w:r>
      <w:r w:rsidR="00417091">
        <w:rPr>
          <w:sz w:val="20"/>
          <w:szCs w:val="20"/>
        </w:rPr>
        <w:t>Considered for fast-track promotion and global rotation program.</w:t>
      </w:r>
    </w:p>
    <w:p w14:paraId="71A35FA0" w14:textId="4B8E8C97" w:rsidR="00AD097A" w:rsidRDefault="00D05957">
      <w:pPr>
        <w:numPr>
          <w:ilvl w:val="0"/>
          <w:numId w:val="5"/>
        </w:numPr>
        <w:spacing w:line="205" w:lineRule="atLeast"/>
        <w:ind w:left="330" w:hanging="268"/>
        <w:rPr>
          <w:sz w:val="20"/>
          <w:szCs w:val="20"/>
        </w:rPr>
      </w:pPr>
      <w:r>
        <w:rPr>
          <w:sz w:val="20"/>
          <w:szCs w:val="20"/>
        </w:rPr>
        <w:t>Executed three</w:t>
      </w:r>
      <w:r w:rsidR="00B64289">
        <w:rPr>
          <w:sz w:val="20"/>
          <w:szCs w:val="20"/>
        </w:rPr>
        <w:t xml:space="preserve"> transactions</w:t>
      </w:r>
      <w:r>
        <w:rPr>
          <w:sz w:val="20"/>
          <w:szCs w:val="20"/>
        </w:rPr>
        <w:t xml:space="preserve"> involving Asian insurance firms</w:t>
      </w:r>
      <w:r w:rsidR="00B64289">
        <w:rPr>
          <w:sz w:val="20"/>
          <w:szCs w:val="20"/>
        </w:rPr>
        <w:t xml:space="preserve"> representing $</w:t>
      </w:r>
      <w:r w:rsidR="00857A5D">
        <w:rPr>
          <w:sz w:val="20"/>
          <w:szCs w:val="20"/>
        </w:rPr>
        <w:t>5</w:t>
      </w:r>
      <w:r w:rsidR="00B64289">
        <w:rPr>
          <w:sz w:val="20"/>
          <w:szCs w:val="20"/>
        </w:rPr>
        <w:t>0 million</w:t>
      </w:r>
      <w:r w:rsidR="00D36CFA">
        <w:rPr>
          <w:sz w:val="20"/>
          <w:szCs w:val="20"/>
        </w:rPr>
        <w:t xml:space="preserve"> USD</w:t>
      </w:r>
      <w:r w:rsidR="00B64289">
        <w:rPr>
          <w:sz w:val="20"/>
          <w:szCs w:val="20"/>
        </w:rPr>
        <w:t xml:space="preserve"> in </w:t>
      </w:r>
      <w:r w:rsidR="00357ACA">
        <w:rPr>
          <w:sz w:val="20"/>
          <w:szCs w:val="20"/>
        </w:rPr>
        <w:t>advisory</w:t>
      </w:r>
      <w:r w:rsidR="00F4198F">
        <w:rPr>
          <w:sz w:val="20"/>
          <w:szCs w:val="20"/>
        </w:rPr>
        <w:t xml:space="preserve"> </w:t>
      </w:r>
      <w:proofErr w:type="gramStart"/>
      <w:r w:rsidR="00857A5D">
        <w:rPr>
          <w:sz w:val="20"/>
          <w:szCs w:val="20"/>
        </w:rPr>
        <w:t>fees</w:t>
      </w:r>
      <w:proofErr w:type="gramEnd"/>
    </w:p>
    <w:p w14:paraId="2B159C63" w14:textId="7CE5E8F8" w:rsidR="00AD097A" w:rsidRPr="00315363" w:rsidRDefault="00391CA7" w:rsidP="00315363">
      <w:pPr>
        <w:numPr>
          <w:ilvl w:val="0"/>
          <w:numId w:val="5"/>
        </w:numPr>
        <w:spacing w:after="60" w:line="205" w:lineRule="atLeast"/>
        <w:ind w:left="330" w:hanging="268"/>
        <w:rPr>
          <w:sz w:val="20"/>
          <w:szCs w:val="20"/>
        </w:rPr>
      </w:pPr>
      <w:r>
        <w:rPr>
          <w:sz w:val="20"/>
          <w:szCs w:val="20"/>
        </w:rPr>
        <w:t>Worked alongside</w:t>
      </w:r>
      <w:r w:rsidR="00B64289">
        <w:rPr>
          <w:sz w:val="20"/>
          <w:szCs w:val="20"/>
        </w:rPr>
        <w:t xml:space="preserve"> team from Baring Private Equity Asia</w:t>
      </w:r>
      <w:ins w:id="20" w:author="Sonia Sidhu" w:date="2023-10-08T19:35:00Z">
        <w:r w:rsidR="000E5ACC">
          <w:rPr>
            <w:sz w:val="20"/>
            <w:szCs w:val="20"/>
          </w:rPr>
          <w:t xml:space="preserve"> (BPEA)</w:t>
        </w:r>
      </w:ins>
      <w:r w:rsidR="00A80B16">
        <w:rPr>
          <w:sz w:val="20"/>
          <w:szCs w:val="20"/>
        </w:rPr>
        <w:t xml:space="preserve"> EQT</w:t>
      </w:r>
      <w:r w:rsidR="00B64289">
        <w:rPr>
          <w:sz w:val="20"/>
          <w:szCs w:val="20"/>
        </w:rPr>
        <w:t>,</w:t>
      </w:r>
      <w:r w:rsidR="00391FA5">
        <w:rPr>
          <w:sz w:val="20"/>
          <w:szCs w:val="20"/>
        </w:rPr>
        <w:t xml:space="preserve"> consisting of</w:t>
      </w:r>
      <w:r w:rsidR="00B64289">
        <w:rPr>
          <w:sz w:val="20"/>
          <w:szCs w:val="20"/>
        </w:rPr>
        <w:t xml:space="preserve"> 15+ advisors and bankers in commercial due diligence</w:t>
      </w:r>
      <w:r w:rsidR="00BA49F0">
        <w:rPr>
          <w:sz w:val="20"/>
          <w:szCs w:val="20"/>
        </w:rPr>
        <w:t xml:space="preserve"> and bidding process</w:t>
      </w:r>
      <w:r w:rsidR="00B64289">
        <w:rPr>
          <w:sz w:val="20"/>
          <w:szCs w:val="20"/>
        </w:rPr>
        <w:t xml:space="preserve"> for Tricor, a leading Corporate and Trust Services Company</w:t>
      </w:r>
    </w:p>
    <w:p w14:paraId="771D4519" w14:textId="77777777" w:rsidR="00AD097A" w:rsidRDefault="00B64289">
      <w:pPr>
        <w:spacing w:before="60" w:line="220" w:lineRule="atLeast"/>
        <w:jc w:val="center"/>
        <w:rPr>
          <w:b/>
          <w:bCs/>
          <w:caps/>
          <w:sz w:val="22"/>
          <w:szCs w:val="22"/>
        </w:rPr>
      </w:pPr>
      <w:r w:rsidRPr="2C6196B9">
        <w:rPr>
          <w:b/>
          <w:bCs/>
          <w:caps/>
          <w:sz w:val="22"/>
          <w:szCs w:val="22"/>
        </w:rPr>
        <w:t>additional information</w:t>
      </w:r>
    </w:p>
    <w:p w14:paraId="38F0C6B2" w14:textId="6F892510" w:rsidR="00AD097A" w:rsidRDefault="00B64289">
      <w:pPr>
        <w:numPr>
          <w:ilvl w:val="0"/>
          <w:numId w:val="6"/>
        </w:numPr>
        <w:spacing w:line="205" w:lineRule="atLeast"/>
        <w:ind w:left="330" w:hanging="268"/>
        <w:rPr>
          <w:sz w:val="20"/>
          <w:szCs w:val="20"/>
        </w:rPr>
      </w:pPr>
      <w:r w:rsidRPr="2C6196B9">
        <w:rPr>
          <w:sz w:val="20"/>
          <w:szCs w:val="20"/>
        </w:rPr>
        <w:t>Invest</w:t>
      </w:r>
      <w:r w:rsidR="00F83EAD">
        <w:rPr>
          <w:sz w:val="20"/>
          <w:szCs w:val="20"/>
        </w:rPr>
        <w:t>ing</w:t>
      </w:r>
      <w:r w:rsidRPr="2C6196B9">
        <w:rPr>
          <w:sz w:val="20"/>
          <w:szCs w:val="20"/>
        </w:rPr>
        <w:t>: Manage personal account across consumer,</w:t>
      </w:r>
      <w:r w:rsidR="000968DC" w:rsidRPr="2C6196B9">
        <w:rPr>
          <w:sz w:val="20"/>
          <w:szCs w:val="20"/>
        </w:rPr>
        <w:t xml:space="preserve"> financial services,</w:t>
      </w:r>
      <w:r w:rsidRPr="2C6196B9">
        <w:rPr>
          <w:sz w:val="20"/>
          <w:szCs w:val="20"/>
        </w:rPr>
        <w:t xml:space="preserve"> technology</w:t>
      </w:r>
      <w:r w:rsidR="000968DC" w:rsidRPr="2C6196B9">
        <w:rPr>
          <w:sz w:val="20"/>
          <w:szCs w:val="20"/>
        </w:rPr>
        <w:t xml:space="preserve">, real estate </w:t>
      </w:r>
      <w:r w:rsidR="00CF3AA6">
        <w:rPr>
          <w:sz w:val="20"/>
          <w:szCs w:val="20"/>
        </w:rPr>
        <w:t>equity</w:t>
      </w:r>
    </w:p>
    <w:p w14:paraId="3F8B82A7" w14:textId="28E5B721" w:rsidR="00A10C35" w:rsidRDefault="00A10C35">
      <w:pPr>
        <w:numPr>
          <w:ilvl w:val="0"/>
          <w:numId w:val="6"/>
        </w:numPr>
        <w:spacing w:line="205" w:lineRule="atLeast"/>
        <w:ind w:left="330" w:hanging="268"/>
        <w:rPr>
          <w:ins w:id="21" w:author="Sonia Sidhu" w:date="2023-10-08T19:37:00Z"/>
          <w:sz w:val="20"/>
          <w:szCs w:val="20"/>
        </w:rPr>
      </w:pPr>
      <w:r>
        <w:rPr>
          <w:sz w:val="20"/>
          <w:szCs w:val="20"/>
        </w:rPr>
        <w:t xml:space="preserve">Interests: </w:t>
      </w:r>
      <w:r w:rsidR="00C2526B">
        <w:rPr>
          <w:sz w:val="20"/>
          <w:szCs w:val="20"/>
        </w:rPr>
        <w:t>Podcast listening</w:t>
      </w:r>
      <w:r w:rsidR="00A16F4B">
        <w:rPr>
          <w:sz w:val="20"/>
          <w:szCs w:val="20"/>
        </w:rPr>
        <w:t xml:space="preserve"> </w:t>
      </w:r>
      <w:r w:rsidR="00CF3AA6">
        <w:rPr>
          <w:sz w:val="20"/>
          <w:szCs w:val="20"/>
        </w:rPr>
        <w:t>(</w:t>
      </w:r>
      <w:r w:rsidR="00AF593A">
        <w:rPr>
          <w:sz w:val="20"/>
          <w:szCs w:val="20"/>
        </w:rPr>
        <w:t xml:space="preserve">fan of </w:t>
      </w:r>
      <w:r w:rsidR="005651EF">
        <w:rPr>
          <w:sz w:val="20"/>
          <w:szCs w:val="20"/>
        </w:rPr>
        <w:t xml:space="preserve">Jolly Swagman, </w:t>
      </w:r>
      <w:r w:rsidR="00F30B88">
        <w:rPr>
          <w:sz w:val="20"/>
          <w:szCs w:val="20"/>
        </w:rPr>
        <w:t>We Study Billionaires</w:t>
      </w:r>
      <w:r w:rsidR="00CF3AA6">
        <w:rPr>
          <w:sz w:val="20"/>
          <w:szCs w:val="20"/>
        </w:rPr>
        <w:t>)</w:t>
      </w:r>
      <w:r w:rsidR="00F30B88">
        <w:rPr>
          <w:sz w:val="20"/>
          <w:szCs w:val="20"/>
        </w:rPr>
        <w:t xml:space="preserve">. </w:t>
      </w:r>
      <w:r w:rsidR="00C2526B">
        <w:rPr>
          <w:sz w:val="20"/>
          <w:szCs w:val="20"/>
        </w:rPr>
        <w:t>Blog reading (Base Hit Investin</w:t>
      </w:r>
      <w:r w:rsidR="00AF593A">
        <w:rPr>
          <w:sz w:val="20"/>
          <w:szCs w:val="20"/>
        </w:rPr>
        <w:t xml:space="preserve">g, Off </w:t>
      </w:r>
      <w:proofErr w:type="spellStart"/>
      <w:r w:rsidR="00AF593A">
        <w:rPr>
          <w:sz w:val="20"/>
          <w:szCs w:val="20"/>
        </w:rPr>
        <w:t>Piste</w:t>
      </w:r>
      <w:proofErr w:type="spellEnd"/>
      <w:r w:rsidR="00AF593A">
        <w:rPr>
          <w:sz w:val="20"/>
          <w:szCs w:val="20"/>
        </w:rPr>
        <w:t xml:space="preserve"> Investing</w:t>
      </w:r>
      <w:r w:rsidR="00C2526B">
        <w:rPr>
          <w:sz w:val="20"/>
          <w:szCs w:val="20"/>
        </w:rPr>
        <w:t>)</w:t>
      </w:r>
    </w:p>
    <w:p w14:paraId="65527ED5" w14:textId="49DD4EA8" w:rsidR="000E5ACC" w:rsidRDefault="000E5ACC" w:rsidP="000E5ACC">
      <w:pPr>
        <w:numPr>
          <w:ilvl w:val="0"/>
          <w:numId w:val="6"/>
        </w:numPr>
        <w:spacing w:line="205" w:lineRule="atLeast"/>
        <w:ind w:left="330" w:hanging="268"/>
        <w:rPr>
          <w:ins w:id="22" w:author="Sonia Sidhu" w:date="2023-10-08T19:37:00Z"/>
          <w:sz w:val="20"/>
          <w:szCs w:val="20"/>
        </w:rPr>
      </w:pPr>
      <w:ins w:id="23" w:author="Sonia Sidhu" w:date="2023-10-08T19:37:00Z">
        <w:r w:rsidRPr="2C6196B9">
          <w:rPr>
            <w:sz w:val="20"/>
            <w:szCs w:val="20"/>
          </w:rPr>
          <w:t xml:space="preserve">Certifications: CFA® </w:t>
        </w:r>
        <w:proofErr w:type="spellStart"/>
        <w:r w:rsidRPr="2C6196B9">
          <w:rPr>
            <w:sz w:val="20"/>
            <w:szCs w:val="20"/>
          </w:rPr>
          <w:t>charterholder</w:t>
        </w:r>
        <w:proofErr w:type="spellEnd"/>
        <w:r w:rsidRPr="2C6196B9">
          <w:rPr>
            <w:sz w:val="20"/>
            <w:szCs w:val="20"/>
          </w:rPr>
          <w:t>, CFA Institute</w:t>
        </w:r>
      </w:ins>
    </w:p>
    <w:p w14:paraId="04F2E90F" w14:textId="016227E7" w:rsidR="00AD097A" w:rsidRDefault="00B64289">
      <w:pPr>
        <w:numPr>
          <w:ilvl w:val="0"/>
          <w:numId w:val="6"/>
        </w:numPr>
        <w:spacing w:line="205" w:lineRule="atLeast"/>
        <w:ind w:left="330" w:hanging="268"/>
        <w:rPr>
          <w:sz w:val="20"/>
          <w:szCs w:val="20"/>
        </w:rPr>
      </w:pPr>
      <w:r w:rsidRPr="2C6196B9">
        <w:rPr>
          <w:sz w:val="20"/>
          <w:szCs w:val="20"/>
        </w:rPr>
        <w:t xml:space="preserve">Languages: </w:t>
      </w:r>
      <w:del w:id="24" w:author="Sonia Sidhu" w:date="2023-10-08T19:36:00Z">
        <w:r w:rsidRPr="2C6196B9" w:rsidDel="000E5ACC">
          <w:rPr>
            <w:sz w:val="20"/>
            <w:szCs w:val="20"/>
          </w:rPr>
          <w:delText xml:space="preserve">Intermediate in </w:delText>
        </w:r>
      </w:del>
      <w:r w:rsidRPr="2C6196B9">
        <w:rPr>
          <w:sz w:val="20"/>
          <w:szCs w:val="20"/>
        </w:rPr>
        <w:t>Mandarin</w:t>
      </w:r>
      <w:ins w:id="25" w:author="Sonia Sidhu" w:date="2023-10-08T19:36:00Z">
        <w:r w:rsidR="000E5ACC">
          <w:rPr>
            <w:sz w:val="20"/>
            <w:szCs w:val="20"/>
          </w:rPr>
          <w:t xml:space="preserve"> (Intermediate);</w:t>
        </w:r>
      </w:ins>
      <w:r w:rsidRPr="2C6196B9">
        <w:rPr>
          <w:sz w:val="20"/>
          <w:szCs w:val="20"/>
        </w:rPr>
        <w:t xml:space="preserve"> </w:t>
      </w:r>
      <w:del w:id="26" w:author="Sonia Sidhu" w:date="2023-10-08T19:36:00Z">
        <w:r w:rsidRPr="2C6196B9" w:rsidDel="000E5ACC">
          <w:rPr>
            <w:sz w:val="20"/>
            <w:szCs w:val="20"/>
          </w:rPr>
          <w:delText xml:space="preserve">and </w:delText>
        </w:r>
        <w:r w:rsidR="00FC5E58" w:rsidRPr="2C6196B9" w:rsidDel="000E5ACC">
          <w:rPr>
            <w:sz w:val="20"/>
            <w:szCs w:val="20"/>
          </w:rPr>
          <w:delText xml:space="preserve">Fluent </w:delText>
        </w:r>
        <w:r w:rsidR="00BC48BA" w:rsidRPr="2C6196B9" w:rsidDel="000E5ACC">
          <w:rPr>
            <w:sz w:val="20"/>
            <w:szCs w:val="20"/>
          </w:rPr>
          <w:delText xml:space="preserve">in </w:delText>
        </w:r>
      </w:del>
      <w:r w:rsidRPr="2C6196B9">
        <w:rPr>
          <w:sz w:val="20"/>
          <w:szCs w:val="20"/>
        </w:rPr>
        <w:t>Bahasa</w:t>
      </w:r>
      <w:ins w:id="27" w:author="Sonia Sidhu" w:date="2023-10-08T19:36:00Z">
        <w:r w:rsidR="000E5ACC">
          <w:rPr>
            <w:sz w:val="20"/>
            <w:szCs w:val="20"/>
          </w:rPr>
          <w:t xml:space="preserve"> (Fluent)</w:t>
        </w:r>
      </w:ins>
    </w:p>
    <w:p w14:paraId="393C5A44" w14:textId="19EA91C6" w:rsidR="00AD097A" w:rsidRPr="00CB1EA3" w:rsidRDefault="00CB1EA3" w:rsidP="00BD64B7">
      <w:pPr>
        <w:numPr>
          <w:ilvl w:val="0"/>
          <w:numId w:val="6"/>
        </w:numPr>
        <w:spacing w:line="205" w:lineRule="atLeast"/>
        <w:ind w:left="330" w:hanging="268"/>
        <w:rPr>
          <w:sz w:val="20"/>
          <w:szCs w:val="20"/>
        </w:rPr>
      </w:pPr>
      <w:r>
        <w:rPr>
          <w:sz w:val="20"/>
          <w:szCs w:val="20"/>
        </w:rPr>
        <w:t xml:space="preserve">Interests: trail running (3x finisher of &gt;40km overnight race), yoga (40+ hours teacher training), </w:t>
      </w:r>
      <w:r w:rsidR="008E0C55">
        <w:rPr>
          <w:sz w:val="20"/>
          <w:szCs w:val="20"/>
        </w:rPr>
        <w:t>baking</w:t>
      </w:r>
      <w:r w:rsidR="00D81758">
        <w:rPr>
          <w:sz w:val="20"/>
          <w:szCs w:val="20"/>
        </w:rPr>
        <w:t xml:space="preserve">, </w:t>
      </w:r>
      <w:r w:rsidR="00B8243C">
        <w:rPr>
          <w:sz w:val="20"/>
          <w:szCs w:val="20"/>
        </w:rPr>
        <w:t>sketching</w:t>
      </w:r>
      <w:del w:id="28" w:author="Sonia Sidhu" w:date="2023-10-08T19:37:00Z">
        <w:r w:rsidR="00B64289" w:rsidRPr="00CB1EA3" w:rsidDel="000E5ACC">
          <w:rPr>
            <w:sz w:val="20"/>
            <w:szCs w:val="20"/>
          </w:rPr>
          <w:delText>Skills: Financial Modeling, Bloomberg, Quantitative and Qualitative Research Methods</w:delText>
        </w:r>
      </w:del>
    </w:p>
    <w:sectPr w:rsidR="00AD097A" w:rsidRPr="00CB1EA3">
      <w:pgSz w:w="12225" w:h="15810"/>
      <w:pgMar w:top="750" w:right="750" w:bottom="750" w:left="750" w:header="708" w:footer="708" w:gutter="0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onia Sidhu" w:date="2023-10-08T19:21:00Z" w:initials="SS">
    <w:p w14:paraId="53380A5B" w14:textId="77777777" w:rsidR="00152C11" w:rsidRDefault="00152C11" w:rsidP="004D4EA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Would move to the same line and add address to take up less space</w:t>
      </w:r>
    </w:p>
  </w:comment>
  <w:comment w:id="1" w:author="Sonia Sidhu" w:date="2023-10-08T19:22:00Z" w:initials="SS">
    <w:p w14:paraId="2692F72A" w14:textId="77777777" w:rsidR="00152C11" w:rsidRDefault="00152C11" w:rsidP="00A1316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Because your Masters isn’t with Wharton maybe just say University of Pennsylvania ad the header</w:t>
      </w:r>
    </w:p>
  </w:comment>
  <w:comment w:id="2" w:author="Sonia Sidhu" w:date="2023-10-08T19:23:00Z" w:initials="SS">
    <w:p w14:paraId="00AD1531" w14:textId="77777777" w:rsidR="00152C11" w:rsidRDefault="00152C11" w:rsidP="00D1725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Add context on how selective this is</w:t>
      </w:r>
    </w:p>
  </w:comment>
  <w:comment w:id="3" w:author="Sonia Sidhu" w:date="2023-10-08T19:24:00Z" w:initials="SS">
    <w:p w14:paraId="07E9E977" w14:textId="77777777" w:rsidR="00152C11" w:rsidRDefault="00152C11" w:rsidP="00760C5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Add any activities / leadership for both Dartmouth and Brandeis if you have them; just having the one student speaker point makes it look like you were not that involved</w:t>
      </w:r>
    </w:p>
  </w:comment>
  <w:comment w:id="9" w:author="Sonia Sidhu" w:date="2023-10-08T19:26:00Z" w:initials="SS">
    <w:p w14:paraId="7AEB1BDF" w14:textId="77777777" w:rsidR="00152C11" w:rsidRDefault="00152C11" w:rsidP="0018466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Add an impact stat here — some quant number to quantity the relationship management (was it across 3 regions with 15 teams?)</w:t>
      </w:r>
    </w:p>
  </w:comment>
  <w:comment w:id="10" w:author="Sonia Sidhu" w:date="2023-10-08T19:27:00Z" w:initials="SS">
    <w:p w14:paraId="224C497C" w14:textId="77777777" w:rsidR="00152C11" w:rsidRDefault="00152C11" w:rsidP="008D686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Highlight one particular credit investment opportunities that delivered high impact and add the financial impact of that</w:t>
      </w:r>
    </w:p>
  </w:comment>
  <w:comment w:id="11" w:author="Sonia Sidhu" w:date="2023-10-08T19:34:00Z" w:initials="SS">
    <w:p w14:paraId="1B0F5B1D" w14:textId="77777777" w:rsidR="000E5ACC" w:rsidRDefault="000E5ACC" w:rsidP="006D6C7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This could be made stronger by saying “Partnered with CIO to approve allocation for high yield corporate bonds resulting in a XX dollar impact” and could be moved to a different bullet.</w:t>
      </w:r>
    </w:p>
  </w:comment>
  <w:comment w:id="12" w:author="Sonia Sidhu" w:date="2023-10-08T19:35:00Z" w:initials="SS">
    <w:p w14:paraId="2FB62061" w14:textId="77777777" w:rsidR="000E5ACC" w:rsidRDefault="000E5ACC" w:rsidP="00425AD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Replace with stronger action verb.</w:t>
      </w:r>
    </w:p>
  </w:comment>
  <w:comment w:id="19" w:author="Sonia Sidhu" w:date="2023-10-08T19:35:00Z" w:initials="SS">
    <w:p w14:paraId="28551D2D" w14:textId="77777777" w:rsidR="000E5ACC" w:rsidRDefault="000E5ACC" w:rsidP="00211CE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This section is strong.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3380A5B" w15:done="1"/>
  <w15:commentEx w15:paraId="2692F72A" w15:done="1"/>
  <w15:commentEx w15:paraId="00AD1531" w15:done="0"/>
  <w15:commentEx w15:paraId="07E9E977" w15:done="1"/>
  <w15:commentEx w15:paraId="7AEB1BDF" w15:done="0"/>
  <w15:commentEx w15:paraId="224C497C" w15:done="0"/>
  <w15:commentEx w15:paraId="1B0F5B1D" w15:done="0"/>
  <w15:commentEx w15:paraId="2FB62061" w15:done="0"/>
  <w15:commentEx w15:paraId="28551D2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CD7FB8" w16cex:dateUtc="2023-10-08T23:21:00Z"/>
  <w16cex:commentExtensible w16cex:durableId="28CD800A" w16cex:dateUtc="2023-10-08T23:22:00Z"/>
  <w16cex:commentExtensible w16cex:durableId="28CD801A" w16cex:dateUtc="2023-10-08T23:23:00Z"/>
  <w16cex:commentExtensible w16cex:durableId="28CD8059" w16cex:dateUtc="2023-10-08T23:24:00Z"/>
  <w16cex:commentExtensible w16cex:durableId="28CD80E4" w16cex:dateUtc="2023-10-08T23:26:00Z"/>
  <w16cex:commentExtensible w16cex:durableId="28CD810B" w16cex:dateUtc="2023-10-08T23:27:00Z"/>
  <w16cex:commentExtensible w16cex:durableId="28CD82AA" w16cex:dateUtc="2023-10-08T23:34:00Z"/>
  <w16cex:commentExtensible w16cex:durableId="28CD82EA" w16cex:dateUtc="2023-10-08T23:35:00Z"/>
  <w16cex:commentExtensible w16cex:durableId="28CD82FF" w16cex:dateUtc="2023-10-08T23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380A5B" w16cid:durableId="28CD7FB8"/>
  <w16cid:commentId w16cid:paraId="2692F72A" w16cid:durableId="28CD800A"/>
  <w16cid:commentId w16cid:paraId="00AD1531" w16cid:durableId="28CD801A"/>
  <w16cid:commentId w16cid:paraId="07E9E977" w16cid:durableId="28CD8059"/>
  <w16cid:commentId w16cid:paraId="7AEB1BDF" w16cid:durableId="28CD80E4"/>
  <w16cid:commentId w16cid:paraId="224C497C" w16cid:durableId="28CD810B"/>
  <w16cid:commentId w16cid:paraId="1B0F5B1D" w16cid:durableId="28CD82AA"/>
  <w16cid:commentId w16cid:paraId="2FB62061" w16cid:durableId="28CD82EA"/>
  <w16cid:commentId w16cid:paraId="28551D2D" w16cid:durableId="28CD82F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1E3A1E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A430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BCE8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20E2FC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D68A1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61ED4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74C3F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8A0DD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2C8D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BE015F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20D0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6301F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EF244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73A7A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C14FA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146CD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3D2F6D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104B7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C3040F9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13000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A234D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FFE1F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EABE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783F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9F048E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B26AD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E8054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264227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FD8BC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A4605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9BEAD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6C669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21ED3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E46A7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25471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5362A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A460A8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406AA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EE9F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6610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9E468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D029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EBA995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1C2B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FAEF3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84BED2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9DA0B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C8EAB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A7A44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16E31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08EBA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5943C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A6C5B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6ACF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2057124350">
    <w:abstractNumId w:val="0"/>
  </w:num>
  <w:num w:numId="2" w16cid:durableId="530344243">
    <w:abstractNumId w:val="1"/>
  </w:num>
  <w:num w:numId="3" w16cid:durableId="2010205201">
    <w:abstractNumId w:val="2"/>
  </w:num>
  <w:num w:numId="4" w16cid:durableId="805464957">
    <w:abstractNumId w:val="3"/>
  </w:num>
  <w:num w:numId="5" w16cid:durableId="773595464">
    <w:abstractNumId w:val="4"/>
  </w:num>
  <w:num w:numId="6" w16cid:durableId="56637720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nia Sidhu">
    <w15:presenceInfo w15:providerId="Windows Live" w15:userId="99b0af937b1d8a1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revisionView w:markup="0"/>
  <w:trackRevision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7A"/>
    <w:rsid w:val="00006FA1"/>
    <w:rsid w:val="000206B8"/>
    <w:rsid w:val="000469DA"/>
    <w:rsid w:val="00053FAD"/>
    <w:rsid w:val="000569A1"/>
    <w:rsid w:val="0006077D"/>
    <w:rsid w:val="0007559F"/>
    <w:rsid w:val="000938C4"/>
    <w:rsid w:val="000968DC"/>
    <w:rsid w:val="000A47AD"/>
    <w:rsid w:val="000B4D47"/>
    <w:rsid w:val="000C1E1E"/>
    <w:rsid w:val="000D4000"/>
    <w:rsid w:val="000D6E60"/>
    <w:rsid w:val="000E5ACC"/>
    <w:rsid w:val="000E5AF8"/>
    <w:rsid w:val="001014E9"/>
    <w:rsid w:val="0011086B"/>
    <w:rsid w:val="00112AD4"/>
    <w:rsid w:val="001147F6"/>
    <w:rsid w:val="0013338E"/>
    <w:rsid w:val="00144951"/>
    <w:rsid w:val="00152C11"/>
    <w:rsid w:val="00160873"/>
    <w:rsid w:val="00160E8E"/>
    <w:rsid w:val="00167706"/>
    <w:rsid w:val="00174B9D"/>
    <w:rsid w:val="00185EB6"/>
    <w:rsid w:val="00196E61"/>
    <w:rsid w:val="001A01E6"/>
    <w:rsid w:val="001B0537"/>
    <w:rsid w:val="001C6C69"/>
    <w:rsid w:val="001F064F"/>
    <w:rsid w:val="001F31C1"/>
    <w:rsid w:val="001F32AC"/>
    <w:rsid w:val="00201970"/>
    <w:rsid w:val="0021091A"/>
    <w:rsid w:val="00246296"/>
    <w:rsid w:val="00247080"/>
    <w:rsid w:val="0025605C"/>
    <w:rsid w:val="002612F0"/>
    <w:rsid w:val="0028668C"/>
    <w:rsid w:val="002E122E"/>
    <w:rsid w:val="002E6463"/>
    <w:rsid w:val="002E7526"/>
    <w:rsid w:val="00300431"/>
    <w:rsid w:val="00300F80"/>
    <w:rsid w:val="00315363"/>
    <w:rsid w:val="003270C6"/>
    <w:rsid w:val="0033204E"/>
    <w:rsid w:val="003511D0"/>
    <w:rsid w:val="003564A1"/>
    <w:rsid w:val="00357ACA"/>
    <w:rsid w:val="00370BC9"/>
    <w:rsid w:val="00371646"/>
    <w:rsid w:val="00391CA7"/>
    <w:rsid w:val="00391FA5"/>
    <w:rsid w:val="003926A5"/>
    <w:rsid w:val="00393BB5"/>
    <w:rsid w:val="00397943"/>
    <w:rsid w:val="003B3077"/>
    <w:rsid w:val="003D2A17"/>
    <w:rsid w:val="003D2A82"/>
    <w:rsid w:val="003D65B8"/>
    <w:rsid w:val="003E0ECD"/>
    <w:rsid w:val="003E407D"/>
    <w:rsid w:val="003E5CF7"/>
    <w:rsid w:val="003F46E1"/>
    <w:rsid w:val="004018E1"/>
    <w:rsid w:val="00417091"/>
    <w:rsid w:val="004265C1"/>
    <w:rsid w:val="004301B9"/>
    <w:rsid w:val="0043726C"/>
    <w:rsid w:val="00464287"/>
    <w:rsid w:val="00487B74"/>
    <w:rsid w:val="004A111C"/>
    <w:rsid w:val="004B01A7"/>
    <w:rsid w:val="004C55E5"/>
    <w:rsid w:val="00532E6D"/>
    <w:rsid w:val="00533D06"/>
    <w:rsid w:val="00535A4B"/>
    <w:rsid w:val="005651EF"/>
    <w:rsid w:val="00581194"/>
    <w:rsid w:val="005869DE"/>
    <w:rsid w:val="005D0515"/>
    <w:rsid w:val="005D3F55"/>
    <w:rsid w:val="005E0760"/>
    <w:rsid w:val="005E64A5"/>
    <w:rsid w:val="005E7921"/>
    <w:rsid w:val="00604276"/>
    <w:rsid w:val="00605C89"/>
    <w:rsid w:val="0061449F"/>
    <w:rsid w:val="00617AC8"/>
    <w:rsid w:val="00644F8C"/>
    <w:rsid w:val="006539B5"/>
    <w:rsid w:val="00662137"/>
    <w:rsid w:val="006653D8"/>
    <w:rsid w:val="00666C69"/>
    <w:rsid w:val="00666EF8"/>
    <w:rsid w:val="00671230"/>
    <w:rsid w:val="00693C8D"/>
    <w:rsid w:val="006A0069"/>
    <w:rsid w:val="006B44C8"/>
    <w:rsid w:val="006E3651"/>
    <w:rsid w:val="00706D36"/>
    <w:rsid w:val="00721449"/>
    <w:rsid w:val="0073098C"/>
    <w:rsid w:val="00730A2E"/>
    <w:rsid w:val="00737723"/>
    <w:rsid w:val="007425D1"/>
    <w:rsid w:val="007722D9"/>
    <w:rsid w:val="007738B6"/>
    <w:rsid w:val="00780897"/>
    <w:rsid w:val="007A5C40"/>
    <w:rsid w:val="007C02BE"/>
    <w:rsid w:val="007D3B6B"/>
    <w:rsid w:val="007D51A7"/>
    <w:rsid w:val="00803BFB"/>
    <w:rsid w:val="008072A4"/>
    <w:rsid w:val="00817AE6"/>
    <w:rsid w:val="0084512F"/>
    <w:rsid w:val="00850632"/>
    <w:rsid w:val="008554C4"/>
    <w:rsid w:val="00857A5D"/>
    <w:rsid w:val="00865044"/>
    <w:rsid w:val="008735BC"/>
    <w:rsid w:val="0088486F"/>
    <w:rsid w:val="00886A8E"/>
    <w:rsid w:val="00890069"/>
    <w:rsid w:val="008E0C55"/>
    <w:rsid w:val="009157C7"/>
    <w:rsid w:val="0091659A"/>
    <w:rsid w:val="00920709"/>
    <w:rsid w:val="00925F52"/>
    <w:rsid w:val="009265A8"/>
    <w:rsid w:val="009378FA"/>
    <w:rsid w:val="00941D7B"/>
    <w:rsid w:val="00942B65"/>
    <w:rsid w:val="009432B4"/>
    <w:rsid w:val="009436C0"/>
    <w:rsid w:val="00950964"/>
    <w:rsid w:val="00953CB0"/>
    <w:rsid w:val="00956D8B"/>
    <w:rsid w:val="009620A7"/>
    <w:rsid w:val="00980A81"/>
    <w:rsid w:val="009B65C9"/>
    <w:rsid w:val="009B7A29"/>
    <w:rsid w:val="009D6856"/>
    <w:rsid w:val="00A05112"/>
    <w:rsid w:val="00A10C35"/>
    <w:rsid w:val="00A11ABF"/>
    <w:rsid w:val="00A16F4B"/>
    <w:rsid w:val="00A2388A"/>
    <w:rsid w:val="00A3083B"/>
    <w:rsid w:val="00A41D50"/>
    <w:rsid w:val="00A543FB"/>
    <w:rsid w:val="00A54682"/>
    <w:rsid w:val="00A556E1"/>
    <w:rsid w:val="00A721BA"/>
    <w:rsid w:val="00A75407"/>
    <w:rsid w:val="00A80B16"/>
    <w:rsid w:val="00A90729"/>
    <w:rsid w:val="00A9341F"/>
    <w:rsid w:val="00A95D08"/>
    <w:rsid w:val="00AB2181"/>
    <w:rsid w:val="00AB3517"/>
    <w:rsid w:val="00AC48C3"/>
    <w:rsid w:val="00AD097A"/>
    <w:rsid w:val="00AE674C"/>
    <w:rsid w:val="00AE753A"/>
    <w:rsid w:val="00AF593A"/>
    <w:rsid w:val="00B14686"/>
    <w:rsid w:val="00B47BA4"/>
    <w:rsid w:val="00B54FFD"/>
    <w:rsid w:val="00B57603"/>
    <w:rsid w:val="00B64289"/>
    <w:rsid w:val="00B8243C"/>
    <w:rsid w:val="00B876AD"/>
    <w:rsid w:val="00B90C0C"/>
    <w:rsid w:val="00BA49F0"/>
    <w:rsid w:val="00BA6AB8"/>
    <w:rsid w:val="00BB0252"/>
    <w:rsid w:val="00BB55C8"/>
    <w:rsid w:val="00BC48BA"/>
    <w:rsid w:val="00BC777D"/>
    <w:rsid w:val="00BD02CB"/>
    <w:rsid w:val="00BD64B7"/>
    <w:rsid w:val="00BD7E72"/>
    <w:rsid w:val="00C117D3"/>
    <w:rsid w:val="00C2526B"/>
    <w:rsid w:val="00C40D48"/>
    <w:rsid w:val="00C747F0"/>
    <w:rsid w:val="00C74EFB"/>
    <w:rsid w:val="00C819A9"/>
    <w:rsid w:val="00CA1A4A"/>
    <w:rsid w:val="00CA2D7B"/>
    <w:rsid w:val="00CB04ED"/>
    <w:rsid w:val="00CB1EA3"/>
    <w:rsid w:val="00CB5DC7"/>
    <w:rsid w:val="00CD70B0"/>
    <w:rsid w:val="00CF3AA6"/>
    <w:rsid w:val="00CF7DE1"/>
    <w:rsid w:val="00D05957"/>
    <w:rsid w:val="00D36CFA"/>
    <w:rsid w:val="00D54FBC"/>
    <w:rsid w:val="00D73B90"/>
    <w:rsid w:val="00D779B1"/>
    <w:rsid w:val="00D81758"/>
    <w:rsid w:val="00D828CF"/>
    <w:rsid w:val="00D90545"/>
    <w:rsid w:val="00DB3AC9"/>
    <w:rsid w:val="00DD3ACC"/>
    <w:rsid w:val="00DE297E"/>
    <w:rsid w:val="00DE5B0D"/>
    <w:rsid w:val="00DE754A"/>
    <w:rsid w:val="00DF3764"/>
    <w:rsid w:val="00E04D5E"/>
    <w:rsid w:val="00E76808"/>
    <w:rsid w:val="00E77737"/>
    <w:rsid w:val="00E81240"/>
    <w:rsid w:val="00EA59E0"/>
    <w:rsid w:val="00EB42DE"/>
    <w:rsid w:val="00EB519D"/>
    <w:rsid w:val="00EC1D1F"/>
    <w:rsid w:val="00EF2384"/>
    <w:rsid w:val="00F22CD0"/>
    <w:rsid w:val="00F30B88"/>
    <w:rsid w:val="00F33101"/>
    <w:rsid w:val="00F34909"/>
    <w:rsid w:val="00F4198F"/>
    <w:rsid w:val="00F53FD3"/>
    <w:rsid w:val="00F773DA"/>
    <w:rsid w:val="00F83EAD"/>
    <w:rsid w:val="00F95571"/>
    <w:rsid w:val="00FA7B31"/>
    <w:rsid w:val="00FC179E"/>
    <w:rsid w:val="00FC35D3"/>
    <w:rsid w:val="00FC5E58"/>
    <w:rsid w:val="00FC614F"/>
    <w:rsid w:val="00FE159A"/>
    <w:rsid w:val="00FF0278"/>
    <w:rsid w:val="03900978"/>
    <w:rsid w:val="2C6196B9"/>
    <w:rsid w:val="3BCE5845"/>
    <w:rsid w:val="7CD8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5DE84"/>
  <w15:docId w15:val="{85B169D1-EBD7-5842-A837-AA39337DD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email-link">
    <w:name w:val="email-link"/>
    <w:basedOn w:val="DefaultParagraphFont"/>
  </w:style>
  <w:style w:type="character" w:customStyle="1" w:styleId="fs11fw6ttuoverflow-hidden">
    <w:name w:val="fs11 fw6 ttu overflow-hidden"/>
    <w:basedOn w:val="DefaultParagraphFont"/>
  </w:style>
  <w:style w:type="character" w:customStyle="1" w:styleId="fs11fw6">
    <w:name w:val="fs11 fw6"/>
    <w:basedOn w:val="DefaultParagraphFont"/>
  </w:style>
  <w:style w:type="character" w:customStyle="1" w:styleId="fs11fw6overflow-hidden">
    <w:name w:val="fs11 fw6 overflow-hidden"/>
    <w:basedOn w:val="DefaultParagraphFont"/>
  </w:style>
  <w:style w:type="character" w:customStyle="1" w:styleId="fs11fw6fsioverflow-hidden">
    <w:name w:val="fs11 fw6 fsi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1fw4fsiw100multi-lineoverflow-hidden">
    <w:name w:val="fs11 fw4 fsi w100 multi-line overflow-hidden"/>
    <w:basedOn w:val="DefaultParagraphFont"/>
  </w:style>
  <w:style w:type="character" w:customStyle="1" w:styleId="normaltextrun">
    <w:name w:val="normaltextrun"/>
    <w:basedOn w:val="DefaultParagraphFont"/>
    <w:rsid w:val="000D4000"/>
  </w:style>
  <w:style w:type="character" w:styleId="CommentReference">
    <w:name w:val="annotation reference"/>
    <w:basedOn w:val="DefaultParagraphFont"/>
    <w:uiPriority w:val="99"/>
    <w:semiHidden/>
    <w:unhideWhenUsed/>
    <w:rsid w:val="00152C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2C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2C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2C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2C11"/>
    <w:rPr>
      <w:b/>
      <w:bCs/>
    </w:rPr>
  </w:style>
  <w:style w:type="paragraph" w:styleId="Revision">
    <w:name w:val="Revision"/>
    <w:hidden/>
    <w:uiPriority w:val="99"/>
    <w:semiHidden/>
    <w:rsid w:val="00152C11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0B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B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6CF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E75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49B85C-FB94-FF4D-ABBD-D9E1C4D99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Chin, James</cp:lastModifiedBy>
  <cp:revision>2</cp:revision>
  <cp:lastPrinted>2023-10-10T12:53:00Z</cp:lastPrinted>
  <dcterms:created xsi:type="dcterms:W3CDTF">2023-11-05T14:22:00Z</dcterms:created>
  <dcterms:modified xsi:type="dcterms:W3CDTF">2023-11-05T14:22:00Z</dcterms:modified>
</cp:coreProperties>
</file>